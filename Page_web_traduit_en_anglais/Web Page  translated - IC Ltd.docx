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56DD" w:rsidRPr="00A65FE8" w:rsidRDefault="006F2DE8" w:rsidP="00350AD0">
      <w:pPr>
        <w:jc w:val="center"/>
        <w:rPr>
          <w:rFonts w:cstheme="minorHAnsi"/>
          <w:b/>
          <w:sz w:val="32"/>
          <w:szCs w:val="32"/>
        </w:rPr>
      </w:pPr>
      <w:r w:rsidRPr="004E03A7">
        <w:rPr>
          <w:rFonts w:cstheme="minorHAnsi"/>
          <w:b/>
          <w:sz w:val="24"/>
          <w:szCs w:val="24"/>
        </w:rPr>
        <w:t xml:space="preserve"> </w:t>
      </w:r>
      <w:r w:rsidR="008756DD" w:rsidRPr="00A65FE8">
        <w:rPr>
          <w:rFonts w:cstheme="minorHAnsi"/>
          <w:b/>
          <w:sz w:val="32"/>
          <w:szCs w:val="32"/>
        </w:rPr>
        <w:t>Web presentation</w:t>
      </w:r>
      <w:r w:rsidR="00BB2937" w:rsidRPr="00A65FE8">
        <w:rPr>
          <w:rFonts w:cstheme="minorHAnsi"/>
          <w:b/>
          <w:sz w:val="32"/>
          <w:szCs w:val="32"/>
        </w:rPr>
        <w:t xml:space="preserve"> « Innovation Conseil Ltd »</w:t>
      </w:r>
    </w:p>
    <w:p w:rsidR="008756DD" w:rsidRPr="00A65FE8" w:rsidRDefault="008756DD" w:rsidP="00937011">
      <w:pPr>
        <w:rPr>
          <w:rFonts w:cstheme="minorHAnsi"/>
          <w:b/>
          <w:sz w:val="28"/>
          <w:szCs w:val="28"/>
        </w:rPr>
      </w:pPr>
      <w:r w:rsidRPr="00A65FE8">
        <w:rPr>
          <w:rFonts w:cstheme="minorHAnsi"/>
          <w:b/>
          <w:sz w:val="28"/>
          <w:szCs w:val="28"/>
        </w:rPr>
        <w:t>Web page display</w:t>
      </w:r>
    </w:p>
    <w:tbl>
      <w:tblPr>
        <w:tblStyle w:val="Grilledutableau"/>
        <w:tblW w:w="0" w:type="auto"/>
        <w:tblLook w:val="04A0" w:firstRow="1" w:lastRow="0" w:firstColumn="1" w:lastColumn="0" w:noHBand="0" w:noVBand="1"/>
      </w:tblPr>
      <w:tblGrid>
        <w:gridCol w:w="1434"/>
        <w:gridCol w:w="1477"/>
        <w:gridCol w:w="1458"/>
        <w:gridCol w:w="1772"/>
        <w:gridCol w:w="1466"/>
        <w:gridCol w:w="1455"/>
      </w:tblGrid>
      <w:tr w:rsidR="00E741E9" w:rsidRPr="004E03A7" w:rsidTr="005F7B65">
        <w:tc>
          <w:tcPr>
            <w:tcW w:w="1494" w:type="dxa"/>
          </w:tcPr>
          <w:p w:rsidR="00E741E9" w:rsidRPr="007B3BDB" w:rsidRDefault="00E741E9" w:rsidP="00F7794C">
            <w:pPr>
              <w:jc w:val="center"/>
              <w:rPr>
                <w:rFonts w:ascii="Times New Roman" w:hAnsi="Times New Roman" w:cs="Times New Roman"/>
                <w:b/>
                <w:sz w:val="24"/>
                <w:szCs w:val="24"/>
              </w:rPr>
            </w:pPr>
            <w:r w:rsidRPr="007B3BDB">
              <w:rPr>
                <w:rFonts w:ascii="Times New Roman" w:hAnsi="Times New Roman" w:cs="Times New Roman"/>
                <w:b/>
                <w:sz w:val="24"/>
                <w:szCs w:val="24"/>
              </w:rPr>
              <w:t xml:space="preserve">Home </w:t>
            </w:r>
          </w:p>
        </w:tc>
        <w:tc>
          <w:tcPr>
            <w:tcW w:w="1503" w:type="dxa"/>
          </w:tcPr>
          <w:p w:rsidR="00E741E9" w:rsidRPr="007B3BDB" w:rsidRDefault="00E741E9" w:rsidP="007B3BDB">
            <w:pPr>
              <w:rPr>
                <w:rFonts w:ascii="Times New Roman" w:hAnsi="Times New Roman" w:cs="Times New Roman"/>
                <w:b/>
                <w:sz w:val="24"/>
                <w:szCs w:val="24"/>
              </w:rPr>
            </w:pPr>
            <w:r w:rsidRPr="007B3BDB">
              <w:rPr>
                <w:rFonts w:ascii="Times New Roman" w:hAnsi="Times New Roman" w:cs="Times New Roman"/>
                <w:b/>
                <w:sz w:val="24"/>
                <w:szCs w:val="24"/>
              </w:rPr>
              <w:t>About the</w:t>
            </w:r>
            <w:r w:rsidR="00957525">
              <w:rPr>
                <w:rFonts w:ascii="Times New Roman" w:hAnsi="Times New Roman" w:cs="Times New Roman"/>
                <w:b/>
                <w:sz w:val="24"/>
                <w:szCs w:val="24"/>
              </w:rPr>
              <w:t xml:space="preserve"> </w:t>
            </w:r>
            <w:proofErr w:type="spellStart"/>
            <w:r w:rsidRPr="007B3BDB">
              <w:rPr>
                <w:rFonts w:ascii="Times New Roman" w:hAnsi="Times New Roman" w:cs="Times New Roman"/>
                <w:b/>
                <w:sz w:val="24"/>
                <w:szCs w:val="24"/>
              </w:rPr>
              <w:t>Company</w:t>
            </w:r>
            <w:proofErr w:type="spellEnd"/>
          </w:p>
        </w:tc>
        <w:tc>
          <w:tcPr>
            <w:tcW w:w="1498" w:type="dxa"/>
          </w:tcPr>
          <w:p w:rsidR="00E741E9" w:rsidRPr="007B3BDB" w:rsidRDefault="00E741E9" w:rsidP="00F7794C">
            <w:pPr>
              <w:jc w:val="center"/>
              <w:rPr>
                <w:rFonts w:ascii="Times New Roman" w:hAnsi="Times New Roman" w:cs="Times New Roman"/>
                <w:b/>
                <w:sz w:val="24"/>
                <w:szCs w:val="24"/>
              </w:rPr>
            </w:pPr>
            <w:r w:rsidRPr="007B3BDB">
              <w:rPr>
                <w:rFonts w:ascii="Times New Roman" w:hAnsi="Times New Roman" w:cs="Times New Roman"/>
                <w:b/>
                <w:sz w:val="24"/>
                <w:szCs w:val="24"/>
              </w:rPr>
              <w:t>Services</w:t>
            </w:r>
          </w:p>
        </w:tc>
        <w:tc>
          <w:tcPr>
            <w:tcW w:w="1792" w:type="dxa"/>
          </w:tcPr>
          <w:p w:rsidR="00E741E9" w:rsidRPr="007B3BDB" w:rsidRDefault="00E741E9" w:rsidP="00550CD8">
            <w:pPr>
              <w:rPr>
                <w:rFonts w:ascii="Times New Roman" w:hAnsi="Times New Roman" w:cs="Times New Roman"/>
                <w:b/>
                <w:sz w:val="24"/>
                <w:szCs w:val="24"/>
              </w:rPr>
            </w:pPr>
            <w:proofErr w:type="spellStart"/>
            <w:r w:rsidRPr="007B3BDB">
              <w:rPr>
                <w:rFonts w:ascii="Times New Roman" w:hAnsi="Times New Roman" w:cs="Times New Roman"/>
                <w:b/>
                <w:sz w:val="24"/>
                <w:szCs w:val="24"/>
              </w:rPr>
              <w:t>Competences</w:t>
            </w:r>
            <w:proofErr w:type="spellEnd"/>
          </w:p>
        </w:tc>
        <w:tc>
          <w:tcPr>
            <w:tcW w:w="1503" w:type="dxa"/>
          </w:tcPr>
          <w:p w:rsidR="00E741E9" w:rsidRPr="007B3BDB" w:rsidRDefault="00E741E9" w:rsidP="00F7794C">
            <w:pPr>
              <w:jc w:val="center"/>
              <w:rPr>
                <w:rFonts w:ascii="Times New Roman" w:hAnsi="Times New Roman" w:cs="Times New Roman"/>
                <w:b/>
                <w:sz w:val="24"/>
                <w:szCs w:val="24"/>
              </w:rPr>
            </w:pPr>
            <w:r w:rsidRPr="007B3BDB">
              <w:rPr>
                <w:rFonts w:ascii="Times New Roman" w:hAnsi="Times New Roman" w:cs="Times New Roman"/>
                <w:b/>
                <w:sz w:val="24"/>
                <w:szCs w:val="24"/>
              </w:rPr>
              <w:t>Carriers</w:t>
            </w:r>
          </w:p>
        </w:tc>
        <w:tc>
          <w:tcPr>
            <w:tcW w:w="1498" w:type="dxa"/>
          </w:tcPr>
          <w:p w:rsidR="00E741E9" w:rsidRPr="007B3BDB" w:rsidRDefault="00E741E9" w:rsidP="00F7794C">
            <w:pPr>
              <w:jc w:val="center"/>
              <w:rPr>
                <w:rFonts w:ascii="Times New Roman" w:hAnsi="Times New Roman" w:cs="Times New Roman"/>
                <w:b/>
                <w:sz w:val="24"/>
                <w:szCs w:val="24"/>
              </w:rPr>
            </w:pPr>
            <w:r w:rsidRPr="007B3BDB">
              <w:rPr>
                <w:rFonts w:ascii="Times New Roman" w:hAnsi="Times New Roman" w:cs="Times New Roman"/>
                <w:b/>
                <w:sz w:val="24"/>
                <w:szCs w:val="24"/>
              </w:rPr>
              <w:t>Contact</w:t>
            </w:r>
          </w:p>
        </w:tc>
      </w:tr>
    </w:tbl>
    <w:p w:rsidR="00F7794C" w:rsidRPr="004E03A7" w:rsidRDefault="00F7794C" w:rsidP="00350AD0">
      <w:pPr>
        <w:rPr>
          <w:rFonts w:cstheme="minorHAnsi"/>
          <w:b/>
          <w:sz w:val="24"/>
          <w:szCs w:val="24"/>
        </w:rPr>
      </w:pPr>
    </w:p>
    <w:p w:rsidR="006F2DE8" w:rsidRPr="007B3BDB" w:rsidRDefault="004E03A7" w:rsidP="007B3BDB">
      <w:pPr>
        <w:pStyle w:val="Paragraphedeliste"/>
        <w:numPr>
          <w:ilvl w:val="0"/>
          <w:numId w:val="1"/>
        </w:numPr>
        <w:spacing w:line="360" w:lineRule="auto"/>
        <w:ind w:left="284" w:hanging="284"/>
        <w:jc w:val="both"/>
        <w:rPr>
          <w:rFonts w:ascii="Times New Roman" w:hAnsi="Times New Roman" w:cs="Times New Roman"/>
          <w:b/>
          <w:sz w:val="24"/>
          <w:szCs w:val="24"/>
        </w:rPr>
      </w:pPr>
      <w:r w:rsidRPr="007B3BDB">
        <w:rPr>
          <w:rFonts w:ascii="Times New Roman" w:hAnsi="Times New Roman" w:cs="Times New Roman"/>
          <w:b/>
          <w:sz w:val="24"/>
          <w:szCs w:val="24"/>
        </w:rPr>
        <w:t>HOME</w:t>
      </w:r>
    </w:p>
    <w:p w:rsidR="00CD6399" w:rsidRPr="007B3BDB" w:rsidRDefault="005408FE" w:rsidP="007B3BDB">
      <w:pPr>
        <w:spacing w:line="360" w:lineRule="auto"/>
        <w:jc w:val="both"/>
        <w:rPr>
          <w:rFonts w:ascii="Times New Roman" w:hAnsi="Times New Roman" w:cs="Times New Roman"/>
          <w:sz w:val="24"/>
          <w:szCs w:val="24"/>
          <w:lang w:val="en-US"/>
        </w:rPr>
      </w:pPr>
      <w:r w:rsidRPr="007B3BDB">
        <w:rPr>
          <w:rFonts w:ascii="Times New Roman" w:hAnsi="Times New Roman" w:cs="Times New Roman"/>
          <w:sz w:val="24"/>
          <w:szCs w:val="24"/>
          <w:lang w:val="en-US"/>
        </w:rPr>
        <w:t>Africa continent can‘t develop and transform its economy without upgrading its capacity in terms of scienti</w:t>
      </w:r>
      <w:r w:rsidR="00682AE4" w:rsidRPr="007B3BDB">
        <w:rPr>
          <w:rFonts w:ascii="Times New Roman" w:hAnsi="Times New Roman" w:cs="Times New Roman"/>
          <w:sz w:val="24"/>
          <w:szCs w:val="24"/>
          <w:lang w:val="en-US"/>
        </w:rPr>
        <w:t>fi</w:t>
      </w:r>
      <w:r w:rsidRPr="007B3BDB">
        <w:rPr>
          <w:rFonts w:ascii="Times New Roman" w:hAnsi="Times New Roman" w:cs="Times New Roman"/>
          <w:sz w:val="24"/>
          <w:szCs w:val="24"/>
          <w:lang w:val="en-US"/>
        </w:rPr>
        <w:t xml:space="preserve">c </w:t>
      </w:r>
      <w:r w:rsidR="009C680A" w:rsidRPr="007B3BDB">
        <w:rPr>
          <w:rFonts w:ascii="Times New Roman" w:hAnsi="Times New Roman" w:cs="Times New Roman"/>
          <w:sz w:val="24"/>
          <w:szCs w:val="24"/>
          <w:lang w:val="en-US"/>
        </w:rPr>
        <w:t>research, technology</w:t>
      </w:r>
      <w:r w:rsidRPr="007B3BDB">
        <w:rPr>
          <w:rFonts w:ascii="Times New Roman" w:hAnsi="Times New Roman" w:cs="Times New Roman"/>
          <w:sz w:val="24"/>
          <w:szCs w:val="24"/>
          <w:lang w:val="en-US"/>
        </w:rPr>
        <w:t xml:space="preserve"> and innovation.</w:t>
      </w:r>
      <w:r w:rsidR="006A2145" w:rsidRPr="007B3BDB">
        <w:rPr>
          <w:rFonts w:ascii="Times New Roman" w:hAnsi="Times New Roman" w:cs="Times New Roman"/>
          <w:sz w:val="24"/>
          <w:szCs w:val="24"/>
          <w:lang w:val="en-US"/>
        </w:rPr>
        <w:t xml:space="preserve"> This</w:t>
      </w:r>
      <w:r w:rsidR="009C680A" w:rsidRPr="007B3BDB">
        <w:rPr>
          <w:rFonts w:ascii="Times New Roman" w:hAnsi="Times New Roman" w:cs="Times New Roman"/>
          <w:sz w:val="24"/>
          <w:szCs w:val="24"/>
          <w:lang w:val="en-US"/>
        </w:rPr>
        <w:t xml:space="preserve"> require</w:t>
      </w:r>
      <w:r w:rsidR="006A2145" w:rsidRPr="007B3BDB">
        <w:rPr>
          <w:rFonts w:ascii="Times New Roman" w:hAnsi="Times New Roman" w:cs="Times New Roman"/>
          <w:sz w:val="24"/>
          <w:szCs w:val="24"/>
          <w:lang w:val="en-US"/>
        </w:rPr>
        <w:t>s putting in place strong national innovation system</w:t>
      </w:r>
      <w:r w:rsidR="009C680A" w:rsidRPr="007B3BDB">
        <w:rPr>
          <w:rFonts w:ascii="Times New Roman" w:hAnsi="Times New Roman" w:cs="Times New Roman"/>
          <w:sz w:val="24"/>
          <w:szCs w:val="24"/>
          <w:lang w:val="en-US"/>
        </w:rPr>
        <w:t xml:space="preserve"> </w:t>
      </w:r>
      <w:r w:rsidR="006A2145" w:rsidRPr="007B3BDB">
        <w:rPr>
          <w:rFonts w:ascii="Times New Roman" w:hAnsi="Times New Roman" w:cs="Times New Roman"/>
          <w:sz w:val="24"/>
          <w:szCs w:val="24"/>
          <w:lang w:val="en-US"/>
        </w:rPr>
        <w:t xml:space="preserve">in </w:t>
      </w:r>
      <w:r w:rsidR="009C680A" w:rsidRPr="007B3BDB">
        <w:rPr>
          <w:rFonts w:ascii="Times New Roman" w:hAnsi="Times New Roman" w:cs="Times New Roman"/>
          <w:sz w:val="24"/>
          <w:szCs w:val="24"/>
          <w:lang w:val="en-US"/>
        </w:rPr>
        <w:t xml:space="preserve">partnership with </w:t>
      </w:r>
      <w:r w:rsidR="006A2145" w:rsidRPr="007B3BDB">
        <w:rPr>
          <w:rFonts w:ascii="Times New Roman" w:hAnsi="Times New Roman" w:cs="Times New Roman"/>
          <w:sz w:val="24"/>
          <w:szCs w:val="24"/>
          <w:lang w:val="en-US"/>
        </w:rPr>
        <w:t xml:space="preserve">private </w:t>
      </w:r>
      <w:r w:rsidR="00C24024" w:rsidRPr="007B3BDB">
        <w:rPr>
          <w:rFonts w:ascii="Times New Roman" w:hAnsi="Times New Roman" w:cs="Times New Roman"/>
          <w:sz w:val="24"/>
          <w:szCs w:val="24"/>
          <w:lang w:val="en-US"/>
        </w:rPr>
        <w:t>companies</w:t>
      </w:r>
      <w:r w:rsidR="006A2145" w:rsidRPr="007B3BDB">
        <w:rPr>
          <w:rFonts w:ascii="Times New Roman" w:hAnsi="Times New Roman" w:cs="Times New Roman"/>
          <w:sz w:val="24"/>
          <w:szCs w:val="24"/>
          <w:lang w:val="en-US"/>
        </w:rPr>
        <w:t xml:space="preserve">, which </w:t>
      </w:r>
      <w:r w:rsidR="00774A8E" w:rsidRPr="007B3BDB">
        <w:rPr>
          <w:rFonts w:ascii="Times New Roman" w:hAnsi="Times New Roman" w:cs="Times New Roman"/>
          <w:sz w:val="24"/>
          <w:szCs w:val="24"/>
          <w:lang w:val="en-US"/>
        </w:rPr>
        <w:t>led</w:t>
      </w:r>
      <w:r w:rsidR="006A2145" w:rsidRPr="007B3BDB">
        <w:rPr>
          <w:rFonts w:ascii="Times New Roman" w:hAnsi="Times New Roman" w:cs="Times New Roman"/>
          <w:sz w:val="24"/>
          <w:szCs w:val="24"/>
          <w:lang w:val="en-US"/>
        </w:rPr>
        <w:t xml:space="preserve"> in</w:t>
      </w:r>
      <w:r w:rsidR="00A071E9" w:rsidRPr="007B3BDB">
        <w:rPr>
          <w:rFonts w:ascii="Times New Roman" w:hAnsi="Times New Roman" w:cs="Times New Roman"/>
          <w:sz w:val="24"/>
          <w:szCs w:val="24"/>
          <w:lang w:val="en-US"/>
        </w:rPr>
        <w:t xml:space="preserve"> innovative practices like </w:t>
      </w:r>
      <w:r w:rsidR="00A071E9" w:rsidRPr="007B3BDB">
        <w:rPr>
          <w:rFonts w:ascii="Times New Roman" w:hAnsi="Times New Roman" w:cs="Times New Roman"/>
          <w:b/>
          <w:sz w:val="24"/>
          <w:szCs w:val="24"/>
          <w:lang w:val="en-US"/>
        </w:rPr>
        <w:t>Innovation Conseil ltd</w:t>
      </w:r>
      <w:r w:rsidR="00FF267A" w:rsidRPr="007B3BDB">
        <w:rPr>
          <w:rFonts w:ascii="Times New Roman" w:hAnsi="Times New Roman" w:cs="Times New Roman"/>
          <w:b/>
          <w:sz w:val="24"/>
          <w:szCs w:val="24"/>
          <w:lang w:val="en-US"/>
        </w:rPr>
        <w:t>.</w:t>
      </w:r>
      <w:r w:rsidR="009C680A" w:rsidRPr="007B3BDB">
        <w:rPr>
          <w:rFonts w:ascii="Times New Roman" w:hAnsi="Times New Roman" w:cs="Times New Roman"/>
          <w:sz w:val="24"/>
          <w:szCs w:val="24"/>
          <w:lang w:val="en-US"/>
        </w:rPr>
        <w:t xml:space="preserve"> </w:t>
      </w:r>
    </w:p>
    <w:p w:rsidR="00550CD8" w:rsidRPr="007B3BDB" w:rsidRDefault="00172DEC" w:rsidP="007B3BDB">
      <w:pPr>
        <w:spacing w:line="360" w:lineRule="auto"/>
        <w:jc w:val="both"/>
        <w:rPr>
          <w:rFonts w:ascii="Times New Roman" w:hAnsi="Times New Roman" w:cs="Times New Roman"/>
          <w:sz w:val="24"/>
          <w:szCs w:val="24"/>
          <w:lang w:val="en-US"/>
        </w:rPr>
      </w:pPr>
      <w:r w:rsidRPr="007B3BDB">
        <w:rPr>
          <w:rFonts w:ascii="Times New Roman" w:hAnsi="Times New Roman" w:cs="Times New Roman"/>
          <w:sz w:val="24"/>
          <w:szCs w:val="24"/>
          <w:lang w:val="en-US"/>
        </w:rPr>
        <w:t>To meet the ambitions of becoming global actor</w:t>
      </w:r>
      <w:r w:rsidR="00BC2888" w:rsidRPr="007B3BDB">
        <w:rPr>
          <w:rFonts w:ascii="Times New Roman" w:hAnsi="Times New Roman" w:cs="Times New Roman"/>
          <w:sz w:val="24"/>
          <w:szCs w:val="24"/>
          <w:lang w:val="en-US"/>
        </w:rPr>
        <w:t xml:space="preserve"> with diverse projects</w:t>
      </w:r>
      <w:r w:rsidRPr="007B3BDB">
        <w:rPr>
          <w:rFonts w:ascii="Times New Roman" w:hAnsi="Times New Roman" w:cs="Times New Roman"/>
          <w:sz w:val="24"/>
          <w:szCs w:val="24"/>
          <w:lang w:val="en-US"/>
        </w:rPr>
        <w:t xml:space="preserve"> and client in Africa, innovation </w:t>
      </w:r>
      <w:proofErr w:type="spellStart"/>
      <w:r w:rsidRPr="007B3BDB">
        <w:rPr>
          <w:rFonts w:ascii="Times New Roman" w:hAnsi="Times New Roman" w:cs="Times New Roman"/>
          <w:sz w:val="24"/>
          <w:szCs w:val="24"/>
          <w:lang w:val="en-US"/>
        </w:rPr>
        <w:t>conseil</w:t>
      </w:r>
      <w:proofErr w:type="spellEnd"/>
      <w:r w:rsidRPr="007B3BDB">
        <w:rPr>
          <w:rFonts w:ascii="Times New Roman" w:hAnsi="Times New Roman" w:cs="Times New Roman"/>
          <w:sz w:val="24"/>
          <w:szCs w:val="24"/>
          <w:lang w:val="en-US"/>
        </w:rPr>
        <w:t xml:space="preserve"> have to incubate a number </w:t>
      </w:r>
      <w:r w:rsidR="00BC2888" w:rsidRPr="007B3BDB">
        <w:rPr>
          <w:rFonts w:ascii="Times New Roman" w:hAnsi="Times New Roman" w:cs="Times New Roman"/>
          <w:sz w:val="24"/>
          <w:szCs w:val="24"/>
          <w:lang w:val="en-US"/>
        </w:rPr>
        <w:t>of competitive technologies and competent</w:t>
      </w:r>
      <w:r w:rsidRPr="007B3BDB">
        <w:rPr>
          <w:rFonts w:ascii="Times New Roman" w:hAnsi="Times New Roman" w:cs="Times New Roman"/>
          <w:sz w:val="24"/>
          <w:szCs w:val="24"/>
          <w:lang w:val="en-US"/>
        </w:rPr>
        <w:t xml:space="preserve"> </w:t>
      </w:r>
      <w:r w:rsidR="00BC2888" w:rsidRPr="007B3BDB">
        <w:rPr>
          <w:rFonts w:ascii="Times New Roman" w:hAnsi="Times New Roman" w:cs="Times New Roman"/>
          <w:sz w:val="24"/>
          <w:szCs w:val="24"/>
          <w:lang w:val="en-US"/>
        </w:rPr>
        <w:t>personal from around</w:t>
      </w:r>
      <w:r w:rsidR="00CA03B3" w:rsidRPr="007B3BDB">
        <w:rPr>
          <w:rFonts w:ascii="Times New Roman" w:hAnsi="Times New Roman" w:cs="Times New Roman"/>
          <w:sz w:val="24"/>
          <w:szCs w:val="24"/>
          <w:lang w:val="en-US"/>
        </w:rPr>
        <w:t xml:space="preserve"> the W</w:t>
      </w:r>
      <w:r w:rsidR="001B34BD" w:rsidRPr="007B3BDB">
        <w:rPr>
          <w:rFonts w:ascii="Times New Roman" w:hAnsi="Times New Roman" w:cs="Times New Roman"/>
          <w:sz w:val="24"/>
          <w:szCs w:val="24"/>
          <w:lang w:val="en-US"/>
        </w:rPr>
        <w:t>orld.</w:t>
      </w:r>
      <w:r w:rsidRPr="007B3BDB">
        <w:rPr>
          <w:rFonts w:ascii="Times New Roman" w:hAnsi="Times New Roman" w:cs="Times New Roman"/>
          <w:sz w:val="24"/>
          <w:szCs w:val="24"/>
          <w:lang w:val="en-US"/>
        </w:rPr>
        <w:t xml:space="preserve"> </w:t>
      </w:r>
      <w:r w:rsidR="00291BC7" w:rsidRPr="007B3BDB">
        <w:rPr>
          <w:rFonts w:ascii="Times New Roman" w:hAnsi="Times New Roman" w:cs="Times New Roman"/>
          <w:sz w:val="24"/>
          <w:szCs w:val="24"/>
          <w:lang w:val="en-US"/>
        </w:rPr>
        <w:t>So</w:t>
      </w:r>
      <w:r w:rsidR="009F52A4" w:rsidRPr="007B3BDB">
        <w:rPr>
          <w:rFonts w:ascii="Times New Roman" w:hAnsi="Times New Roman" w:cs="Times New Roman"/>
          <w:sz w:val="24"/>
          <w:szCs w:val="24"/>
          <w:lang w:val="en-US"/>
        </w:rPr>
        <w:t>, for solving to this need</w:t>
      </w:r>
      <w:r w:rsidR="009B664C" w:rsidRPr="007B3BDB">
        <w:rPr>
          <w:rFonts w:ascii="Times New Roman" w:hAnsi="Times New Roman" w:cs="Times New Roman"/>
          <w:sz w:val="24"/>
          <w:szCs w:val="24"/>
          <w:lang w:val="en-US"/>
        </w:rPr>
        <w:t>,</w:t>
      </w:r>
      <w:r w:rsidR="00A27FB6" w:rsidRPr="007B3BDB">
        <w:rPr>
          <w:rFonts w:ascii="Times New Roman" w:hAnsi="Times New Roman" w:cs="Times New Roman"/>
          <w:sz w:val="24"/>
          <w:szCs w:val="24"/>
          <w:lang w:val="en-US"/>
        </w:rPr>
        <w:t xml:space="preserve"> </w:t>
      </w:r>
      <w:r w:rsidR="009B664C" w:rsidRPr="007B3BDB">
        <w:rPr>
          <w:rFonts w:ascii="Times New Roman" w:hAnsi="Times New Roman" w:cs="Times New Roman"/>
          <w:sz w:val="24"/>
          <w:szCs w:val="24"/>
          <w:lang w:val="en-US"/>
        </w:rPr>
        <w:t>it has chosen for an organization of six competences</w:t>
      </w:r>
      <w:r w:rsidR="003F3CA6" w:rsidRPr="007B3BDB">
        <w:rPr>
          <w:rFonts w:ascii="Times New Roman" w:hAnsi="Times New Roman" w:cs="Times New Roman"/>
          <w:sz w:val="24"/>
          <w:szCs w:val="24"/>
          <w:lang w:val="en-US"/>
        </w:rPr>
        <w:t>.</w:t>
      </w:r>
      <w:r w:rsidRPr="007B3BDB">
        <w:rPr>
          <w:rFonts w:ascii="Times New Roman" w:hAnsi="Times New Roman" w:cs="Times New Roman"/>
          <w:sz w:val="24"/>
          <w:szCs w:val="24"/>
          <w:lang w:val="en-US"/>
        </w:rPr>
        <w:t xml:space="preserve"> </w:t>
      </w:r>
    </w:p>
    <w:p w:rsidR="00636D4A" w:rsidRPr="007B3BDB" w:rsidRDefault="002936CC" w:rsidP="007B3BDB">
      <w:pPr>
        <w:pStyle w:val="Paragraphedeliste"/>
        <w:numPr>
          <w:ilvl w:val="0"/>
          <w:numId w:val="1"/>
        </w:numPr>
        <w:spacing w:line="360" w:lineRule="auto"/>
        <w:ind w:left="567" w:hanging="567"/>
        <w:jc w:val="both"/>
        <w:rPr>
          <w:rFonts w:ascii="Times New Roman" w:hAnsi="Times New Roman" w:cs="Times New Roman"/>
          <w:b/>
          <w:sz w:val="24"/>
          <w:szCs w:val="24"/>
          <w:lang w:val="en-US"/>
        </w:rPr>
      </w:pPr>
      <w:r w:rsidRPr="007B3BDB">
        <w:rPr>
          <w:rFonts w:ascii="Times New Roman" w:hAnsi="Times New Roman" w:cs="Times New Roman"/>
          <w:b/>
          <w:sz w:val="24"/>
          <w:szCs w:val="24"/>
          <w:lang w:val="en-US"/>
        </w:rPr>
        <w:t xml:space="preserve">ABOUT </w:t>
      </w:r>
      <w:r w:rsidR="0023145E" w:rsidRPr="007B3BDB">
        <w:rPr>
          <w:rFonts w:ascii="Times New Roman" w:hAnsi="Times New Roman" w:cs="Times New Roman"/>
          <w:b/>
          <w:sz w:val="24"/>
          <w:szCs w:val="24"/>
          <w:lang w:val="en-US"/>
        </w:rPr>
        <w:t>COMPANY</w:t>
      </w:r>
    </w:p>
    <w:p w:rsidR="00636D4A" w:rsidRPr="007B3BDB" w:rsidRDefault="0023145E" w:rsidP="007B3BDB">
      <w:pPr>
        <w:pStyle w:val="Paragraphedeliste"/>
        <w:numPr>
          <w:ilvl w:val="0"/>
          <w:numId w:val="2"/>
        </w:numPr>
        <w:spacing w:line="360" w:lineRule="auto"/>
        <w:ind w:left="567" w:hanging="425"/>
        <w:jc w:val="both"/>
        <w:rPr>
          <w:rFonts w:ascii="Times New Roman" w:hAnsi="Times New Roman" w:cs="Times New Roman"/>
          <w:b/>
          <w:sz w:val="24"/>
          <w:szCs w:val="24"/>
          <w:lang w:val="en-US"/>
        </w:rPr>
      </w:pPr>
      <w:r w:rsidRPr="007B3BDB">
        <w:rPr>
          <w:rFonts w:ascii="Times New Roman" w:hAnsi="Times New Roman" w:cs="Times New Roman"/>
          <w:b/>
          <w:sz w:val="24"/>
          <w:szCs w:val="24"/>
          <w:lang w:val="en-US"/>
        </w:rPr>
        <w:t>Who are we?</w:t>
      </w:r>
    </w:p>
    <w:p w:rsidR="00636D4A" w:rsidRPr="007B3BDB" w:rsidRDefault="00B36596" w:rsidP="007B3BDB">
      <w:pPr>
        <w:spacing w:line="360" w:lineRule="auto"/>
        <w:jc w:val="both"/>
        <w:rPr>
          <w:rFonts w:ascii="Times New Roman" w:hAnsi="Times New Roman" w:cs="Times New Roman"/>
          <w:sz w:val="24"/>
          <w:szCs w:val="24"/>
          <w:lang w:val="en-US"/>
        </w:rPr>
      </w:pPr>
      <w:r w:rsidRPr="007B3BDB">
        <w:rPr>
          <w:rFonts w:ascii="Times New Roman" w:hAnsi="Times New Roman" w:cs="Times New Roman"/>
          <w:sz w:val="24"/>
          <w:szCs w:val="24"/>
          <w:lang w:val="en-US"/>
        </w:rPr>
        <w:t xml:space="preserve">Innovation </w:t>
      </w:r>
      <w:ins w:id="0" w:author="Famille M" w:date="2018-11-20T21:40:00Z">
        <w:r w:rsidR="00690A6A">
          <w:rPr>
            <w:rFonts w:ascii="Times New Roman" w:hAnsi="Times New Roman" w:cs="Times New Roman"/>
            <w:sz w:val="24"/>
            <w:szCs w:val="24"/>
            <w:lang w:val="en-US"/>
          </w:rPr>
          <w:t>C</w:t>
        </w:r>
      </w:ins>
      <w:del w:id="1" w:author="Famille M" w:date="2018-11-20T21:40:00Z">
        <w:r w:rsidRPr="007B3BDB" w:rsidDel="00690A6A">
          <w:rPr>
            <w:rFonts w:ascii="Times New Roman" w:hAnsi="Times New Roman" w:cs="Times New Roman"/>
            <w:sz w:val="24"/>
            <w:szCs w:val="24"/>
            <w:lang w:val="en-US"/>
          </w:rPr>
          <w:delText>c</w:delText>
        </w:r>
      </w:del>
      <w:r w:rsidRPr="007B3BDB">
        <w:rPr>
          <w:rFonts w:ascii="Times New Roman" w:hAnsi="Times New Roman" w:cs="Times New Roman"/>
          <w:sz w:val="24"/>
          <w:szCs w:val="24"/>
          <w:lang w:val="en-US"/>
        </w:rPr>
        <w:t>onseil</w:t>
      </w:r>
      <w:ins w:id="2" w:author="Famille M" w:date="2018-11-20T21:40:00Z">
        <w:r w:rsidR="00690A6A">
          <w:rPr>
            <w:rFonts w:ascii="Times New Roman" w:hAnsi="Times New Roman" w:cs="Times New Roman"/>
            <w:sz w:val="24"/>
            <w:szCs w:val="24"/>
            <w:lang w:val="en-US"/>
          </w:rPr>
          <w:t xml:space="preserve"> Ltd</w:t>
        </w:r>
      </w:ins>
      <w:r w:rsidRPr="007B3BDB">
        <w:rPr>
          <w:rFonts w:ascii="Times New Roman" w:hAnsi="Times New Roman" w:cs="Times New Roman"/>
          <w:sz w:val="24"/>
          <w:szCs w:val="24"/>
          <w:lang w:val="en-US"/>
        </w:rPr>
        <w:t xml:space="preserve"> </w:t>
      </w:r>
      <w:r w:rsidR="002936CC" w:rsidRPr="007B3BDB">
        <w:rPr>
          <w:rFonts w:ascii="Times New Roman" w:hAnsi="Times New Roman" w:cs="Times New Roman"/>
          <w:sz w:val="24"/>
          <w:szCs w:val="24"/>
          <w:lang w:val="en-US"/>
        </w:rPr>
        <w:t>i</w:t>
      </w:r>
      <w:r w:rsidRPr="007B3BDB">
        <w:rPr>
          <w:rFonts w:ascii="Times New Roman" w:hAnsi="Times New Roman" w:cs="Times New Roman"/>
          <w:sz w:val="24"/>
          <w:szCs w:val="24"/>
          <w:lang w:val="en-US"/>
        </w:rPr>
        <w:t>s a consulting</w:t>
      </w:r>
      <w:r w:rsidR="00A27FB6" w:rsidRPr="007B3BDB">
        <w:rPr>
          <w:rFonts w:ascii="Times New Roman" w:hAnsi="Times New Roman" w:cs="Times New Roman"/>
          <w:sz w:val="24"/>
          <w:szCs w:val="24"/>
          <w:lang w:val="en-US"/>
        </w:rPr>
        <w:t>, engineering and training</w:t>
      </w:r>
      <w:r w:rsidRPr="007B3BDB">
        <w:rPr>
          <w:rFonts w:ascii="Times New Roman" w:hAnsi="Times New Roman" w:cs="Times New Roman"/>
          <w:sz w:val="24"/>
          <w:szCs w:val="24"/>
          <w:lang w:val="en-US"/>
        </w:rPr>
        <w:t xml:space="preserve"> firm</w:t>
      </w:r>
      <w:r w:rsidR="002936CC" w:rsidRPr="007B3BDB">
        <w:rPr>
          <w:rFonts w:ascii="Times New Roman" w:hAnsi="Times New Roman" w:cs="Times New Roman"/>
          <w:sz w:val="24"/>
          <w:szCs w:val="24"/>
          <w:lang w:val="en-US"/>
        </w:rPr>
        <w:t>. We are accompanying with enterprises, organizations and private companies, which operate in Kigali, Bangui and</w:t>
      </w:r>
      <w:r w:rsidR="00A27FB6" w:rsidRPr="007B3BDB">
        <w:rPr>
          <w:rFonts w:ascii="Times New Roman" w:hAnsi="Times New Roman" w:cs="Times New Roman"/>
          <w:sz w:val="24"/>
          <w:szCs w:val="24"/>
          <w:lang w:val="en-US"/>
        </w:rPr>
        <w:t xml:space="preserve"> </w:t>
      </w:r>
      <w:r w:rsidR="002936CC" w:rsidRPr="007B3BDB">
        <w:rPr>
          <w:rFonts w:ascii="Times New Roman" w:hAnsi="Times New Roman" w:cs="Times New Roman"/>
          <w:sz w:val="24"/>
          <w:szCs w:val="24"/>
          <w:lang w:val="en-US"/>
        </w:rPr>
        <w:t>Africa</w:t>
      </w:r>
      <w:r w:rsidR="00A27FB6" w:rsidRPr="007B3BDB">
        <w:rPr>
          <w:rFonts w:ascii="Times New Roman" w:hAnsi="Times New Roman" w:cs="Times New Roman"/>
          <w:sz w:val="24"/>
          <w:szCs w:val="24"/>
          <w:lang w:val="en-US"/>
        </w:rPr>
        <w:t>.</w:t>
      </w:r>
      <w:r w:rsidR="002936CC" w:rsidRPr="007B3BDB">
        <w:rPr>
          <w:rFonts w:ascii="Times New Roman" w:hAnsi="Times New Roman" w:cs="Times New Roman"/>
          <w:sz w:val="24"/>
          <w:szCs w:val="24"/>
          <w:lang w:val="en-US"/>
        </w:rPr>
        <w:t xml:space="preserve">  </w:t>
      </w:r>
    </w:p>
    <w:p w:rsidR="00636D4A" w:rsidRPr="007B3BDB" w:rsidRDefault="008D094A" w:rsidP="007B3BDB">
      <w:pPr>
        <w:spacing w:after="0" w:line="360" w:lineRule="auto"/>
        <w:jc w:val="both"/>
        <w:rPr>
          <w:rFonts w:ascii="Times New Roman" w:hAnsi="Times New Roman" w:cs="Times New Roman"/>
          <w:b/>
          <w:sz w:val="24"/>
          <w:szCs w:val="24"/>
          <w:lang w:val="en-US"/>
        </w:rPr>
      </w:pPr>
      <w:r w:rsidRPr="007B3BDB">
        <w:rPr>
          <w:rFonts w:ascii="Times New Roman" w:hAnsi="Times New Roman" w:cs="Times New Roman"/>
          <w:b/>
          <w:sz w:val="24"/>
          <w:szCs w:val="24"/>
          <w:lang w:val="en-US"/>
        </w:rPr>
        <w:t>Our mission</w:t>
      </w:r>
    </w:p>
    <w:p w:rsidR="00636D4A" w:rsidRPr="007B3BDB" w:rsidRDefault="0072205C" w:rsidP="007B3BDB">
      <w:pPr>
        <w:spacing w:line="360" w:lineRule="auto"/>
        <w:jc w:val="both"/>
        <w:rPr>
          <w:rFonts w:ascii="Times New Roman" w:hAnsi="Times New Roman" w:cs="Times New Roman"/>
          <w:sz w:val="24"/>
          <w:szCs w:val="24"/>
          <w:lang w:val="en-US"/>
        </w:rPr>
      </w:pPr>
      <w:r w:rsidRPr="007B3BDB">
        <w:rPr>
          <w:rFonts w:ascii="Times New Roman" w:hAnsi="Times New Roman" w:cs="Times New Roman"/>
          <w:sz w:val="24"/>
          <w:szCs w:val="24"/>
          <w:lang w:val="en-US"/>
        </w:rPr>
        <w:t xml:space="preserve">Our vocation is to accompany with </w:t>
      </w:r>
      <w:r w:rsidR="00A37923" w:rsidRPr="007B3BDB">
        <w:rPr>
          <w:rFonts w:ascii="Times New Roman" w:hAnsi="Times New Roman" w:cs="Times New Roman"/>
          <w:sz w:val="24"/>
          <w:szCs w:val="24"/>
          <w:lang w:val="en-US"/>
        </w:rPr>
        <w:t>our client</w:t>
      </w:r>
      <w:r w:rsidR="002A21AE" w:rsidRPr="007B3BDB">
        <w:rPr>
          <w:rFonts w:ascii="Times New Roman" w:hAnsi="Times New Roman" w:cs="Times New Roman"/>
          <w:sz w:val="24"/>
          <w:szCs w:val="24"/>
          <w:lang w:val="en-US"/>
        </w:rPr>
        <w:t>s</w:t>
      </w:r>
      <w:r w:rsidR="00A37923" w:rsidRPr="007B3BDB">
        <w:rPr>
          <w:rFonts w:ascii="Times New Roman" w:hAnsi="Times New Roman" w:cs="Times New Roman"/>
          <w:sz w:val="24"/>
          <w:szCs w:val="24"/>
          <w:lang w:val="en-US"/>
        </w:rPr>
        <w:t xml:space="preserve"> in their daily challenges and help them to overcome it through innovative solutions</w:t>
      </w:r>
      <w:r w:rsidR="000813A4" w:rsidRPr="007B3BDB">
        <w:rPr>
          <w:rFonts w:ascii="Times New Roman" w:hAnsi="Times New Roman" w:cs="Times New Roman"/>
          <w:sz w:val="24"/>
          <w:szCs w:val="24"/>
          <w:lang w:val="en-US"/>
        </w:rPr>
        <w:t xml:space="preserve">. To </w:t>
      </w:r>
      <w:del w:id="3" w:author="Famille M" w:date="2018-11-20T21:40:00Z">
        <w:r w:rsidR="00A301F8" w:rsidRPr="007B3BDB" w:rsidDel="00690A6A">
          <w:rPr>
            <w:rFonts w:ascii="Times New Roman" w:hAnsi="Times New Roman" w:cs="Times New Roman"/>
            <w:sz w:val="24"/>
            <w:szCs w:val="24"/>
            <w:lang w:val="en-US"/>
          </w:rPr>
          <w:delText>appropriately</w:delText>
        </w:r>
        <w:r w:rsidR="000813A4" w:rsidRPr="007B3BDB" w:rsidDel="00690A6A">
          <w:rPr>
            <w:rFonts w:ascii="Times New Roman" w:hAnsi="Times New Roman" w:cs="Times New Roman"/>
            <w:sz w:val="24"/>
            <w:szCs w:val="24"/>
            <w:lang w:val="en-US"/>
          </w:rPr>
          <w:delText xml:space="preserve"> execute</w:delText>
        </w:r>
      </w:del>
      <w:ins w:id="4" w:author="Famille M" w:date="2018-11-20T21:40:00Z">
        <w:r w:rsidR="00690A6A">
          <w:rPr>
            <w:rFonts w:ascii="Times New Roman" w:hAnsi="Times New Roman" w:cs="Times New Roman"/>
            <w:sz w:val="24"/>
            <w:szCs w:val="24"/>
            <w:lang w:val="en-US"/>
          </w:rPr>
          <w:t>carry out</w:t>
        </w:r>
      </w:ins>
      <w:r w:rsidR="000813A4" w:rsidRPr="007B3BDB">
        <w:rPr>
          <w:rFonts w:ascii="Times New Roman" w:hAnsi="Times New Roman" w:cs="Times New Roman"/>
          <w:sz w:val="24"/>
          <w:szCs w:val="24"/>
          <w:lang w:val="en-US"/>
        </w:rPr>
        <w:t xml:space="preserve"> the assigned projects entrusted to us by using our skills, knowledge and </w:t>
      </w:r>
      <w:ins w:id="5" w:author="Famille M" w:date="2018-11-20T21:38:00Z">
        <w:r w:rsidR="00690A6A">
          <w:rPr>
            <w:rFonts w:ascii="Times New Roman" w:hAnsi="Times New Roman" w:cs="Times New Roman"/>
            <w:sz w:val="24"/>
            <w:szCs w:val="24"/>
            <w:lang w:val="en-US"/>
          </w:rPr>
          <w:t>expertise</w:t>
        </w:r>
      </w:ins>
      <w:del w:id="6" w:author="Famille M" w:date="2018-11-20T21:38:00Z">
        <w:r w:rsidR="00DA0A54" w:rsidRPr="007B3BDB" w:rsidDel="00690A6A">
          <w:rPr>
            <w:rFonts w:ascii="Times New Roman" w:hAnsi="Times New Roman" w:cs="Times New Roman"/>
            <w:sz w:val="24"/>
            <w:szCs w:val="24"/>
            <w:lang w:val="en-US"/>
          </w:rPr>
          <w:delText>know-</w:delText>
        </w:r>
        <w:r w:rsidR="00FE4E1B" w:rsidRPr="007B3BDB" w:rsidDel="00690A6A">
          <w:rPr>
            <w:rFonts w:ascii="Times New Roman" w:hAnsi="Times New Roman" w:cs="Times New Roman"/>
            <w:sz w:val="24"/>
            <w:szCs w:val="24"/>
            <w:lang w:val="en-US"/>
          </w:rPr>
          <w:delText>how</w:delText>
        </w:r>
      </w:del>
      <w:r w:rsidR="003F3CA6" w:rsidRPr="007B3BDB">
        <w:rPr>
          <w:rFonts w:ascii="Times New Roman" w:hAnsi="Times New Roman" w:cs="Times New Roman"/>
          <w:sz w:val="24"/>
          <w:szCs w:val="24"/>
          <w:lang w:val="en-US"/>
        </w:rPr>
        <w:t xml:space="preserve">, </w:t>
      </w:r>
      <w:r w:rsidR="00FE4E1B" w:rsidRPr="007B3BDB">
        <w:rPr>
          <w:rFonts w:ascii="Times New Roman" w:hAnsi="Times New Roman" w:cs="Times New Roman"/>
          <w:sz w:val="24"/>
          <w:szCs w:val="24"/>
          <w:lang w:val="en-US"/>
        </w:rPr>
        <w:t xml:space="preserve">in order to bring value and deserve the trust of our customers. We accompany, train, develop and we are committed </w:t>
      </w:r>
      <w:r w:rsidR="008D094A" w:rsidRPr="007B3BDB">
        <w:rPr>
          <w:rFonts w:ascii="Times New Roman" w:hAnsi="Times New Roman" w:cs="Times New Roman"/>
          <w:sz w:val="24"/>
          <w:szCs w:val="24"/>
          <w:lang w:val="en-US"/>
        </w:rPr>
        <w:t>to tailor-made services!</w:t>
      </w:r>
    </w:p>
    <w:p w:rsidR="00636D4A" w:rsidRPr="007B3BDB" w:rsidRDefault="002A21AE" w:rsidP="007B3BDB">
      <w:pPr>
        <w:spacing w:line="360" w:lineRule="auto"/>
        <w:jc w:val="both"/>
        <w:rPr>
          <w:rFonts w:ascii="Times New Roman" w:hAnsi="Times New Roman" w:cs="Times New Roman"/>
          <w:sz w:val="24"/>
          <w:szCs w:val="24"/>
          <w:lang w:val="en-US"/>
        </w:rPr>
      </w:pPr>
      <w:r w:rsidRPr="007B3BDB">
        <w:rPr>
          <w:rFonts w:ascii="Times New Roman" w:hAnsi="Times New Roman" w:cs="Times New Roman"/>
          <w:sz w:val="24"/>
          <w:szCs w:val="24"/>
          <w:lang w:val="en-US"/>
        </w:rPr>
        <w:t xml:space="preserve">At </w:t>
      </w:r>
      <w:ins w:id="7" w:author="Famille M" w:date="2018-11-20T21:38:00Z">
        <w:r w:rsidR="00690A6A">
          <w:rPr>
            <w:rFonts w:ascii="Times New Roman" w:hAnsi="Times New Roman" w:cs="Times New Roman"/>
            <w:sz w:val="24"/>
            <w:szCs w:val="24"/>
            <w:lang w:val="en-US"/>
          </w:rPr>
          <w:t>I</w:t>
        </w:r>
      </w:ins>
      <w:del w:id="8" w:author="Famille M" w:date="2018-11-20T21:38:00Z">
        <w:r w:rsidRPr="007B3BDB" w:rsidDel="00690A6A">
          <w:rPr>
            <w:rFonts w:ascii="Times New Roman" w:hAnsi="Times New Roman" w:cs="Times New Roman"/>
            <w:sz w:val="24"/>
            <w:szCs w:val="24"/>
            <w:lang w:val="en-US"/>
          </w:rPr>
          <w:delText>i</w:delText>
        </w:r>
      </w:del>
      <w:r w:rsidRPr="007B3BDB">
        <w:rPr>
          <w:rFonts w:ascii="Times New Roman" w:hAnsi="Times New Roman" w:cs="Times New Roman"/>
          <w:sz w:val="24"/>
          <w:szCs w:val="24"/>
          <w:lang w:val="en-US"/>
        </w:rPr>
        <w:t xml:space="preserve">nnovation Conseil Ltd, </w:t>
      </w:r>
      <w:r w:rsidR="0051282F" w:rsidRPr="007B3BDB">
        <w:rPr>
          <w:rFonts w:ascii="Times New Roman" w:hAnsi="Times New Roman" w:cs="Times New Roman"/>
          <w:sz w:val="24"/>
          <w:szCs w:val="24"/>
          <w:lang w:val="en-US"/>
        </w:rPr>
        <w:t xml:space="preserve">we focus on a high quality offer and on the constant satisfaction of our customers. We make every effort to meet the expectations of our customers. To achieve this we are </w:t>
      </w:r>
      <w:r w:rsidR="00CC267E" w:rsidRPr="007B3BDB">
        <w:rPr>
          <w:rFonts w:ascii="Times New Roman" w:hAnsi="Times New Roman" w:cs="Times New Roman"/>
          <w:sz w:val="24"/>
          <w:szCs w:val="24"/>
          <w:lang w:val="en-US"/>
        </w:rPr>
        <w:t>in a process of perpetual innovation.</w:t>
      </w:r>
      <w:r w:rsidRPr="007B3BDB">
        <w:rPr>
          <w:rFonts w:ascii="Times New Roman" w:hAnsi="Times New Roman" w:cs="Times New Roman"/>
          <w:sz w:val="24"/>
          <w:szCs w:val="24"/>
          <w:lang w:val="en-US"/>
        </w:rPr>
        <w:t xml:space="preserve"> </w:t>
      </w:r>
    </w:p>
    <w:p w:rsidR="00636D4A" w:rsidRPr="007B3BDB" w:rsidRDefault="00CC267E" w:rsidP="007B3BDB">
      <w:pPr>
        <w:spacing w:line="360" w:lineRule="auto"/>
        <w:jc w:val="both"/>
        <w:rPr>
          <w:rFonts w:ascii="Times New Roman" w:hAnsi="Times New Roman" w:cs="Times New Roman"/>
          <w:sz w:val="24"/>
          <w:szCs w:val="24"/>
          <w:lang w:val="en-US"/>
        </w:rPr>
      </w:pPr>
      <w:r w:rsidRPr="007B3BDB">
        <w:rPr>
          <w:rFonts w:ascii="Times New Roman" w:hAnsi="Times New Roman" w:cs="Times New Roman"/>
          <w:sz w:val="24"/>
          <w:szCs w:val="24"/>
          <w:lang w:val="en-US"/>
        </w:rPr>
        <w:t>The ultimate goal is to achieve success through the provision of workable solutions in your market, in your environment and within your organization.</w:t>
      </w:r>
    </w:p>
    <w:p w:rsidR="00226E43" w:rsidRPr="007B3BDB" w:rsidRDefault="00226E43" w:rsidP="007B3BDB">
      <w:pPr>
        <w:spacing w:after="0" w:line="360" w:lineRule="auto"/>
        <w:jc w:val="both"/>
        <w:rPr>
          <w:rFonts w:ascii="Times New Roman" w:hAnsi="Times New Roman" w:cs="Times New Roman"/>
          <w:b/>
          <w:sz w:val="24"/>
          <w:szCs w:val="24"/>
          <w:lang w:val="en-US"/>
        </w:rPr>
      </w:pPr>
    </w:p>
    <w:p w:rsidR="00636D4A" w:rsidRPr="007B3BDB" w:rsidRDefault="00383ADC" w:rsidP="007B3BDB">
      <w:pPr>
        <w:spacing w:after="0" w:line="360" w:lineRule="auto"/>
        <w:jc w:val="both"/>
        <w:rPr>
          <w:rFonts w:ascii="Times New Roman" w:hAnsi="Times New Roman" w:cs="Times New Roman"/>
          <w:b/>
          <w:sz w:val="24"/>
          <w:szCs w:val="24"/>
          <w:lang w:val="en-US"/>
        </w:rPr>
      </w:pPr>
      <w:r w:rsidRPr="007B3BDB">
        <w:rPr>
          <w:rFonts w:ascii="Times New Roman" w:hAnsi="Times New Roman" w:cs="Times New Roman"/>
          <w:b/>
          <w:sz w:val="24"/>
          <w:szCs w:val="24"/>
          <w:lang w:val="en-US"/>
        </w:rPr>
        <w:lastRenderedPageBreak/>
        <w:t xml:space="preserve">Our </w:t>
      </w:r>
      <w:proofErr w:type="gramStart"/>
      <w:r w:rsidRPr="007B3BDB">
        <w:rPr>
          <w:rFonts w:ascii="Times New Roman" w:hAnsi="Times New Roman" w:cs="Times New Roman"/>
          <w:b/>
          <w:sz w:val="24"/>
          <w:szCs w:val="24"/>
          <w:lang w:val="en-US"/>
        </w:rPr>
        <w:t>added value</w:t>
      </w:r>
      <w:proofErr w:type="gramEnd"/>
    </w:p>
    <w:p w:rsidR="004A7465" w:rsidRPr="007B3BDB" w:rsidRDefault="004A7465" w:rsidP="007B3BDB">
      <w:pPr>
        <w:spacing w:after="0" w:line="360" w:lineRule="auto"/>
        <w:jc w:val="both"/>
        <w:rPr>
          <w:rFonts w:ascii="Times New Roman" w:hAnsi="Times New Roman" w:cs="Times New Roman"/>
          <w:sz w:val="24"/>
          <w:szCs w:val="24"/>
          <w:lang w:val="en-US"/>
        </w:rPr>
      </w:pPr>
      <w:r w:rsidRPr="007B3BDB">
        <w:rPr>
          <w:rFonts w:ascii="Times New Roman" w:hAnsi="Times New Roman" w:cs="Times New Roman"/>
          <w:sz w:val="24"/>
          <w:szCs w:val="24"/>
          <w:lang w:val="en-US"/>
        </w:rPr>
        <w:t>Our way of working is based on close collaboration with our partners to create positive synergies leading to concrete re</w:t>
      </w:r>
      <w:r w:rsidR="00AE4A45" w:rsidRPr="007B3BDB">
        <w:rPr>
          <w:rFonts w:ascii="Times New Roman" w:hAnsi="Times New Roman" w:cs="Times New Roman"/>
          <w:sz w:val="24"/>
          <w:szCs w:val="24"/>
          <w:lang w:val="en-US"/>
        </w:rPr>
        <w:t xml:space="preserve">sults and </w:t>
      </w:r>
      <w:r w:rsidRPr="007B3BDB">
        <w:rPr>
          <w:rFonts w:ascii="Times New Roman" w:hAnsi="Times New Roman" w:cs="Times New Roman"/>
          <w:sz w:val="24"/>
          <w:szCs w:val="24"/>
          <w:lang w:val="en-US"/>
        </w:rPr>
        <w:t xml:space="preserve">therefore to the success of </w:t>
      </w:r>
      <w:r w:rsidR="00AE4A45" w:rsidRPr="007B3BDB">
        <w:rPr>
          <w:rFonts w:ascii="Times New Roman" w:hAnsi="Times New Roman" w:cs="Times New Roman"/>
          <w:sz w:val="24"/>
          <w:szCs w:val="24"/>
          <w:lang w:val="en-US"/>
        </w:rPr>
        <w:t>their projects. The success of our customers is our own success.</w:t>
      </w:r>
    </w:p>
    <w:p w:rsidR="00AE4A45" w:rsidRPr="007B3BDB" w:rsidRDefault="00AE4A45" w:rsidP="007B3BDB">
      <w:pPr>
        <w:pStyle w:val="Default"/>
        <w:numPr>
          <w:ilvl w:val="0"/>
          <w:numId w:val="13"/>
        </w:numPr>
        <w:spacing w:line="360" w:lineRule="auto"/>
        <w:jc w:val="both"/>
        <w:rPr>
          <w:lang w:val="en-US"/>
        </w:rPr>
      </w:pPr>
      <w:r w:rsidRPr="007B3BDB">
        <w:rPr>
          <w:lang w:val="en-US"/>
        </w:rPr>
        <w:t>So, to achieve this, Innovation Conseil Ltd focuses on these key factors:</w:t>
      </w:r>
    </w:p>
    <w:p w:rsidR="00AE4A45" w:rsidRPr="007B3BDB" w:rsidRDefault="00AE4A45" w:rsidP="007B3BDB">
      <w:pPr>
        <w:pStyle w:val="Default"/>
        <w:numPr>
          <w:ilvl w:val="0"/>
          <w:numId w:val="13"/>
        </w:numPr>
        <w:spacing w:line="360" w:lineRule="auto"/>
        <w:jc w:val="both"/>
        <w:rPr>
          <w:lang w:val="en-US"/>
        </w:rPr>
      </w:pPr>
      <w:r w:rsidRPr="007B3BDB">
        <w:rPr>
          <w:lang w:val="en-US"/>
        </w:rPr>
        <w:t>Professionalism</w:t>
      </w:r>
    </w:p>
    <w:p w:rsidR="00AE4A45" w:rsidRPr="007B3BDB" w:rsidRDefault="00AE4A45" w:rsidP="007B3BDB">
      <w:pPr>
        <w:pStyle w:val="Default"/>
        <w:numPr>
          <w:ilvl w:val="0"/>
          <w:numId w:val="13"/>
        </w:numPr>
        <w:spacing w:line="360" w:lineRule="auto"/>
        <w:jc w:val="both"/>
        <w:rPr>
          <w:lang w:val="en-US"/>
        </w:rPr>
      </w:pPr>
      <w:r w:rsidRPr="007B3BDB">
        <w:rPr>
          <w:lang w:val="en-US"/>
        </w:rPr>
        <w:t>The quality of service</w:t>
      </w:r>
      <w:r w:rsidR="00EC77F3" w:rsidRPr="007B3BDB">
        <w:rPr>
          <w:lang w:val="en-US"/>
        </w:rPr>
        <w:t>s</w:t>
      </w:r>
    </w:p>
    <w:p w:rsidR="00EC77F3" w:rsidRPr="007B3BDB" w:rsidRDefault="00EC77F3" w:rsidP="007B3BDB">
      <w:pPr>
        <w:pStyle w:val="Default"/>
        <w:numPr>
          <w:ilvl w:val="0"/>
          <w:numId w:val="13"/>
        </w:numPr>
        <w:spacing w:line="360" w:lineRule="auto"/>
        <w:jc w:val="both"/>
        <w:rPr>
          <w:lang w:val="en-US"/>
        </w:rPr>
      </w:pPr>
      <w:r w:rsidRPr="007B3BDB">
        <w:rPr>
          <w:lang w:val="en-US"/>
        </w:rPr>
        <w:t>The reputation and quality of the national and international expertise mobilized</w:t>
      </w:r>
    </w:p>
    <w:p w:rsidR="00EC77F3" w:rsidRPr="007B3BDB" w:rsidRDefault="00EC77F3" w:rsidP="007B3BDB">
      <w:pPr>
        <w:pStyle w:val="Default"/>
        <w:numPr>
          <w:ilvl w:val="0"/>
          <w:numId w:val="13"/>
        </w:numPr>
        <w:spacing w:line="360" w:lineRule="auto"/>
        <w:jc w:val="both"/>
        <w:rPr>
          <w:lang w:val="en-US"/>
        </w:rPr>
      </w:pPr>
      <w:r w:rsidRPr="007B3BDB">
        <w:rPr>
          <w:lang w:val="en-US"/>
        </w:rPr>
        <w:t>Compliance with time limits</w:t>
      </w:r>
    </w:p>
    <w:p w:rsidR="00EC77F3" w:rsidRPr="007B3BDB" w:rsidRDefault="00EC77F3" w:rsidP="007B3BDB">
      <w:pPr>
        <w:pStyle w:val="Default"/>
        <w:numPr>
          <w:ilvl w:val="0"/>
          <w:numId w:val="13"/>
        </w:numPr>
        <w:spacing w:line="360" w:lineRule="auto"/>
        <w:jc w:val="both"/>
        <w:rPr>
          <w:lang w:val="en-US"/>
        </w:rPr>
      </w:pPr>
      <w:r w:rsidRPr="007B3BDB">
        <w:rPr>
          <w:lang w:val="en-US"/>
        </w:rPr>
        <w:t xml:space="preserve">Customer relationship management </w:t>
      </w:r>
    </w:p>
    <w:p w:rsidR="00636D4A" w:rsidRDefault="00EC77F3" w:rsidP="007B3BDB">
      <w:pPr>
        <w:pStyle w:val="Default"/>
        <w:numPr>
          <w:ilvl w:val="0"/>
          <w:numId w:val="13"/>
        </w:numPr>
        <w:spacing w:line="360" w:lineRule="auto"/>
        <w:jc w:val="both"/>
        <w:rPr>
          <w:ins w:id="9" w:author="Famille M" w:date="2018-11-20T21:41:00Z"/>
          <w:lang w:val="en-US"/>
        </w:rPr>
      </w:pPr>
      <w:r w:rsidRPr="007B3BDB">
        <w:rPr>
          <w:lang w:val="en-US"/>
        </w:rPr>
        <w:t>Partnership with national and international firms in the field.</w:t>
      </w:r>
    </w:p>
    <w:p w:rsidR="00690A6A" w:rsidRPr="007B3BDB" w:rsidRDefault="00690A6A">
      <w:pPr>
        <w:pStyle w:val="Default"/>
        <w:spacing w:line="360" w:lineRule="auto"/>
        <w:ind w:left="720"/>
        <w:jc w:val="both"/>
        <w:rPr>
          <w:lang w:val="en-US"/>
        </w:rPr>
        <w:pPrChange w:id="10" w:author="Famille M" w:date="2018-11-20T21:41:00Z">
          <w:pPr>
            <w:pStyle w:val="Default"/>
            <w:numPr>
              <w:numId w:val="13"/>
            </w:numPr>
            <w:spacing w:line="360" w:lineRule="auto"/>
            <w:ind w:left="720" w:hanging="360"/>
            <w:jc w:val="both"/>
          </w:pPr>
        </w:pPrChange>
      </w:pPr>
    </w:p>
    <w:p w:rsidR="00636D4A" w:rsidRPr="007B3BDB" w:rsidRDefault="00ED58AB" w:rsidP="007B3BDB">
      <w:pPr>
        <w:spacing w:line="360" w:lineRule="auto"/>
        <w:jc w:val="both"/>
        <w:rPr>
          <w:rFonts w:ascii="Times New Roman" w:hAnsi="Times New Roman" w:cs="Times New Roman"/>
          <w:sz w:val="24"/>
          <w:szCs w:val="24"/>
          <w:lang w:val="en-US"/>
        </w:rPr>
      </w:pPr>
      <w:r w:rsidRPr="007B3BDB">
        <w:rPr>
          <w:rFonts w:ascii="Times New Roman" w:hAnsi="Times New Roman" w:cs="Times New Roman"/>
          <w:i/>
          <w:sz w:val="24"/>
          <w:szCs w:val="24"/>
          <w:lang w:val="en-US"/>
        </w:rPr>
        <w:t xml:space="preserve">Therefore, </w:t>
      </w:r>
      <w:proofErr w:type="gramStart"/>
      <w:r w:rsidRPr="007B3BDB">
        <w:rPr>
          <w:rFonts w:ascii="Times New Roman" w:hAnsi="Times New Roman" w:cs="Times New Roman"/>
          <w:i/>
          <w:sz w:val="24"/>
          <w:szCs w:val="24"/>
          <w:lang w:val="en-US"/>
        </w:rPr>
        <w:t>let’s</w:t>
      </w:r>
      <w:proofErr w:type="gramEnd"/>
      <w:r w:rsidRPr="007B3BDB">
        <w:rPr>
          <w:rFonts w:ascii="Times New Roman" w:hAnsi="Times New Roman" w:cs="Times New Roman"/>
          <w:i/>
          <w:sz w:val="24"/>
          <w:szCs w:val="24"/>
          <w:lang w:val="en-US"/>
        </w:rPr>
        <w:t xml:space="preserve"> dare to meet for a long term partnership!</w:t>
      </w:r>
    </w:p>
    <w:p w:rsidR="00636D4A" w:rsidRPr="007B3BDB" w:rsidRDefault="00087C45" w:rsidP="007B3BDB">
      <w:pPr>
        <w:pStyle w:val="Paragraphedeliste"/>
        <w:numPr>
          <w:ilvl w:val="0"/>
          <w:numId w:val="2"/>
        </w:numPr>
        <w:spacing w:line="360" w:lineRule="auto"/>
        <w:jc w:val="both"/>
        <w:rPr>
          <w:rFonts w:ascii="Times New Roman" w:hAnsi="Times New Roman" w:cs="Times New Roman"/>
          <w:b/>
          <w:sz w:val="24"/>
          <w:szCs w:val="24"/>
        </w:rPr>
      </w:pPr>
      <w:r w:rsidRPr="007B3BDB">
        <w:rPr>
          <w:rFonts w:ascii="Times New Roman" w:hAnsi="Times New Roman" w:cs="Times New Roman"/>
          <w:b/>
          <w:sz w:val="24"/>
          <w:szCs w:val="24"/>
        </w:rPr>
        <w:t xml:space="preserve">Our team </w:t>
      </w:r>
      <w:r w:rsidR="00636D4A" w:rsidRPr="007B3BDB">
        <w:rPr>
          <w:rFonts w:ascii="Times New Roman" w:hAnsi="Times New Roman" w:cs="Times New Roman"/>
          <w:b/>
          <w:sz w:val="24"/>
          <w:szCs w:val="24"/>
        </w:rPr>
        <w:t xml:space="preserve"> </w:t>
      </w:r>
    </w:p>
    <w:p w:rsidR="00636D4A" w:rsidRPr="007B3BDB" w:rsidRDefault="00087C45" w:rsidP="007B3BDB">
      <w:pPr>
        <w:spacing w:line="360" w:lineRule="auto"/>
        <w:jc w:val="both"/>
        <w:rPr>
          <w:rFonts w:ascii="Times New Roman" w:hAnsi="Times New Roman" w:cs="Times New Roman"/>
          <w:sz w:val="24"/>
          <w:szCs w:val="24"/>
          <w:lang w:val="en-US"/>
        </w:rPr>
      </w:pPr>
      <w:r w:rsidRPr="007B3BDB">
        <w:rPr>
          <w:rStyle w:val="lev"/>
          <w:rFonts w:ascii="Times New Roman" w:hAnsi="Times New Roman" w:cs="Times New Roman"/>
          <w:b w:val="0"/>
          <w:sz w:val="24"/>
          <w:szCs w:val="24"/>
          <w:lang w:val="en-US"/>
        </w:rPr>
        <w:t xml:space="preserve">Innovation Conseil </w:t>
      </w:r>
      <w:proofErr w:type="gramStart"/>
      <w:r w:rsidRPr="007B3BDB">
        <w:rPr>
          <w:rStyle w:val="lev"/>
          <w:rFonts w:ascii="Times New Roman" w:hAnsi="Times New Roman" w:cs="Times New Roman"/>
          <w:b w:val="0"/>
          <w:sz w:val="24"/>
          <w:szCs w:val="24"/>
          <w:lang w:val="en-US"/>
        </w:rPr>
        <w:t>Ltd,</w:t>
      </w:r>
      <w:proofErr w:type="gramEnd"/>
      <w:r w:rsidRPr="007B3BDB">
        <w:rPr>
          <w:rStyle w:val="lev"/>
          <w:rFonts w:ascii="Times New Roman" w:hAnsi="Times New Roman" w:cs="Times New Roman"/>
          <w:b w:val="0"/>
          <w:sz w:val="24"/>
          <w:szCs w:val="24"/>
          <w:lang w:val="en-US"/>
        </w:rPr>
        <w:t xml:space="preserve"> is also professionals who welcome you, listen to you, guide you</w:t>
      </w:r>
      <w:r w:rsidR="00D3441A" w:rsidRPr="007B3BDB">
        <w:rPr>
          <w:rStyle w:val="lev"/>
          <w:rFonts w:ascii="Times New Roman" w:hAnsi="Times New Roman" w:cs="Times New Roman"/>
          <w:b w:val="0"/>
          <w:sz w:val="24"/>
          <w:szCs w:val="24"/>
          <w:lang w:val="en-US"/>
        </w:rPr>
        <w:t>, advise you and accompany you. Our team of national and international consultants, is helping companies know</w:t>
      </w:r>
      <w:r w:rsidR="00D3441A" w:rsidRPr="007B3BDB">
        <w:rPr>
          <w:rStyle w:val="lev"/>
          <w:rFonts w:ascii="Times New Roman" w:hAnsi="Times New Roman" w:cs="Times New Roman"/>
          <w:sz w:val="24"/>
          <w:szCs w:val="24"/>
          <w:lang w:val="en-US"/>
        </w:rPr>
        <w:t xml:space="preserve"> where they are going, how to optimize their management and how to reach their goals effectively. </w:t>
      </w:r>
      <w:r w:rsidR="00636D4A" w:rsidRPr="007B3BDB">
        <w:rPr>
          <w:rStyle w:val="lev"/>
          <w:rFonts w:ascii="Times New Roman" w:hAnsi="Times New Roman" w:cs="Times New Roman"/>
          <w:sz w:val="24"/>
          <w:szCs w:val="24"/>
          <w:lang w:val="en-US"/>
        </w:rPr>
        <w:t xml:space="preserve"> </w:t>
      </w:r>
    </w:p>
    <w:p w:rsidR="00EC797E" w:rsidRPr="00690A6A" w:rsidRDefault="00252F41">
      <w:pPr>
        <w:spacing w:line="360" w:lineRule="auto"/>
        <w:jc w:val="both"/>
        <w:rPr>
          <w:rFonts w:ascii="Times New Roman" w:hAnsi="Times New Roman" w:cs="Times New Roman"/>
          <w:sz w:val="24"/>
          <w:szCs w:val="24"/>
          <w:lang w:val="en-US"/>
          <w:rPrChange w:id="11" w:author="Famille M" w:date="2018-11-20T21:41:00Z">
            <w:rPr>
              <w:lang w:val="en-US"/>
            </w:rPr>
          </w:rPrChange>
        </w:rPr>
        <w:pPrChange w:id="12" w:author="Famille M" w:date="2018-11-20T21:41:00Z">
          <w:pPr>
            <w:pStyle w:val="Paragraphedeliste"/>
            <w:spacing w:line="360" w:lineRule="auto"/>
            <w:jc w:val="both"/>
          </w:pPr>
        </w:pPrChange>
      </w:pPr>
      <w:r w:rsidRPr="00690A6A">
        <w:rPr>
          <w:rFonts w:ascii="Times New Roman" w:hAnsi="Times New Roman" w:cs="Times New Roman"/>
          <w:sz w:val="24"/>
          <w:szCs w:val="24"/>
          <w:lang w:val="en-US"/>
          <w:rPrChange w:id="13" w:author="Famille M" w:date="2018-11-20T21:41:00Z">
            <w:rPr>
              <w:lang w:val="en-US"/>
            </w:rPr>
          </w:rPrChange>
        </w:rPr>
        <w:t xml:space="preserve">A team of </w:t>
      </w:r>
      <w:del w:id="14" w:author="Famille M" w:date="2018-11-20T21:41:00Z">
        <w:r w:rsidRPr="00690A6A" w:rsidDel="00690A6A">
          <w:rPr>
            <w:rFonts w:ascii="Times New Roman" w:hAnsi="Times New Roman" w:cs="Times New Roman"/>
            <w:sz w:val="24"/>
            <w:szCs w:val="24"/>
            <w:lang w:val="en-US"/>
            <w:rPrChange w:id="15" w:author="Famille M" w:date="2018-11-20T21:41:00Z">
              <w:rPr>
                <w:lang w:val="en-US"/>
              </w:rPr>
            </w:rPrChange>
          </w:rPr>
          <w:delText>specialised</w:delText>
        </w:r>
      </w:del>
      <w:ins w:id="16" w:author="Famille M" w:date="2018-11-20T21:41:00Z">
        <w:r w:rsidR="00690A6A" w:rsidRPr="00690A6A">
          <w:rPr>
            <w:rFonts w:ascii="Times New Roman" w:hAnsi="Times New Roman" w:cs="Times New Roman"/>
            <w:sz w:val="24"/>
            <w:szCs w:val="24"/>
            <w:lang w:val="en-US"/>
          </w:rPr>
          <w:t>specialized</w:t>
        </w:r>
      </w:ins>
      <w:r w:rsidRPr="00690A6A">
        <w:rPr>
          <w:rFonts w:ascii="Times New Roman" w:hAnsi="Times New Roman" w:cs="Times New Roman"/>
          <w:sz w:val="24"/>
          <w:szCs w:val="24"/>
          <w:lang w:val="en-US"/>
          <w:rPrChange w:id="17" w:author="Famille M" w:date="2018-11-20T21:41:00Z">
            <w:rPr>
              <w:lang w:val="en-US"/>
            </w:rPr>
          </w:rPrChange>
        </w:rPr>
        <w:t xml:space="preserve"> advisers to</w:t>
      </w:r>
      <w:r w:rsidR="00EC797E" w:rsidRPr="00690A6A">
        <w:rPr>
          <w:rFonts w:ascii="Times New Roman" w:hAnsi="Times New Roman" w:cs="Times New Roman"/>
          <w:sz w:val="24"/>
          <w:szCs w:val="24"/>
          <w:lang w:val="en-US"/>
          <w:rPrChange w:id="18" w:author="Famille M" w:date="2018-11-20T21:41:00Z">
            <w:rPr>
              <w:lang w:val="en-US"/>
            </w:rPr>
          </w:rPrChange>
        </w:rPr>
        <w:t>:</w:t>
      </w:r>
    </w:p>
    <w:p w:rsidR="00EC797E" w:rsidRPr="007B3BDB" w:rsidRDefault="00252F41" w:rsidP="007B3BDB">
      <w:pPr>
        <w:pStyle w:val="Paragraphedeliste"/>
        <w:numPr>
          <w:ilvl w:val="0"/>
          <w:numId w:val="12"/>
        </w:numPr>
        <w:spacing w:line="360" w:lineRule="auto"/>
        <w:jc w:val="both"/>
        <w:rPr>
          <w:rFonts w:ascii="Times New Roman" w:hAnsi="Times New Roman" w:cs="Times New Roman"/>
          <w:sz w:val="24"/>
          <w:szCs w:val="24"/>
          <w:lang w:val="en-US"/>
        </w:rPr>
      </w:pPr>
      <w:r w:rsidRPr="007B3BDB">
        <w:rPr>
          <w:rFonts w:ascii="Times New Roman" w:hAnsi="Times New Roman" w:cs="Times New Roman"/>
          <w:sz w:val="24"/>
          <w:szCs w:val="24"/>
          <w:lang w:val="en-US"/>
        </w:rPr>
        <w:t>Welcome</w:t>
      </w:r>
      <w:r w:rsidR="00EC797E" w:rsidRPr="007B3BDB">
        <w:rPr>
          <w:rFonts w:ascii="Times New Roman" w:hAnsi="Times New Roman" w:cs="Times New Roman"/>
          <w:sz w:val="24"/>
          <w:szCs w:val="24"/>
          <w:lang w:val="en-US"/>
        </w:rPr>
        <w:t xml:space="preserve"> you, to listen you and study your needs</w:t>
      </w:r>
    </w:p>
    <w:p w:rsidR="00EC797E" w:rsidRPr="007B3BDB" w:rsidRDefault="00EC797E" w:rsidP="007B3BDB">
      <w:pPr>
        <w:pStyle w:val="Paragraphedeliste"/>
        <w:numPr>
          <w:ilvl w:val="0"/>
          <w:numId w:val="12"/>
        </w:numPr>
        <w:spacing w:line="360" w:lineRule="auto"/>
        <w:jc w:val="both"/>
        <w:rPr>
          <w:rFonts w:ascii="Times New Roman" w:hAnsi="Times New Roman" w:cs="Times New Roman"/>
          <w:sz w:val="24"/>
          <w:szCs w:val="24"/>
          <w:lang w:val="en-US"/>
        </w:rPr>
      </w:pPr>
      <w:r w:rsidRPr="007B3BDB">
        <w:rPr>
          <w:rFonts w:ascii="Times New Roman" w:hAnsi="Times New Roman" w:cs="Times New Roman"/>
          <w:sz w:val="24"/>
          <w:szCs w:val="24"/>
          <w:lang w:val="en-US"/>
        </w:rPr>
        <w:t>Provide you with reactivity all the necessary solutions on our consulting actions</w:t>
      </w:r>
    </w:p>
    <w:p w:rsidR="00634BFA" w:rsidRPr="007B3BDB" w:rsidRDefault="00252F41" w:rsidP="007B3BDB">
      <w:pPr>
        <w:pStyle w:val="Paragraphedeliste"/>
        <w:numPr>
          <w:ilvl w:val="0"/>
          <w:numId w:val="12"/>
        </w:numPr>
        <w:spacing w:line="360" w:lineRule="auto"/>
        <w:jc w:val="both"/>
        <w:rPr>
          <w:rFonts w:ascii="Times New Roman" w:hAnsi="Times New Roman" w:cs="Times New Roman"/>
          <w:sz w:val="24"/>
          <w:szCs w:val="24"/>
          <w:lang w:val="en-US"/>
        </w:rPr>
      </w:pPr>
      <w:r w:rsidRPr="007B3BDB">
        <w:rPr>
          <w:rFonts w:ascii="Times New Roman" w:hAnsi="Times New Roman" w:cs="Times New Roman"/>
          <w:sz w:val="24"/>
          <w:szCs w:val="24"/>
          <w:lang w:val="en-US"/>
        </w:rPr>
        <w:t>O</w:t>
      </w:r>
      <w:r w:rsidR="00634BFA" w:rsidRPr="007B3BDB">
        <w:rPr>
          <w:rFonts w:ascii="Times New Roman" w:hAnsi="Times New Roman" w:cs="Times New Roman"/>
          <w:sz w:val="24"/>
          <w:szCs w:val="24"/>
          <w:lang w:val="en-US"/>
        </w:rPr>
        <w:t>ffer you  the best reactivity and quality throughout the processing of your file</w:t>
      </w:r>
    </w:p>
    <w:p w:rsidR="00634BFA" w:rsidRPr="007B3BDB" w:rsidRDefault="00634BFA" w:rsidP="007B3BDB">
      <w:pPr>
        <w:pStyle w:val="Paragraphedeliste"/>
        <w:numPr>
          <w:ilvl w:val="0"/>
          <w:numId w:val="12"/>
        </w:numPr>
        <w:spacing w:line="360" w:lineRule="auto"/>
        <w:jc w:val="both"/>
        <w:rPr>
          <w:rFonts w:ascii="Times New Roman" w:hAnsi="Times New Roman" w:cs="Times New Roman"/>
          <w:sz w:val="24"/>
          <w:szCs w:val="24"/>
          <w:lang w:val="en-US"/>
        </w:rPr>
      </w:pPr>
      <w:r w:rsidRPr="007B3BDB">
        <w:rPr>
          <w:rFonts w:ascii="Times New Roman" w:hAnsi="Times New Roman" w:cs="Times New Roman"/>
          <w:sz w:val="24"/>
          <w:szCs w:val="24"/>
          <w:lang w:val="en-US"/>
        </w:rPr>
        <w:t>Communicate all available trainings and planning for additional sessions</w:t>
      </w:r>
    </w:p>
    <w:p w:rsidR="007C06B3" w:rsidRPr="007B3BDB" w:rsidRDefault="00634BFA" w:rsidP="007B3BDB">
      <w:pPr>
        <w:pStyle w:val="Paragraphedeliste"/>
        <w:numPr>
          <w:ilvl w:val="0"/>
          <w:numId w:val="12"/>
        </w:numPr>
        <w:spacing w:line="360" w:lineRule="auto"/>
        <w:jc w:val="both"/>
        <w:rPr>
          <w:rFonts w:ascii="Times New Roman" w:hAnsi="Times New Roman" w:cs="Times New Roman"/>
          <w:sz w:val="24"/>
          <w:szCs w:val="24"/>
          <w:lang w:val="en-US"/>
        </w:rPr>
      </w:pPr>
      <w:r w:rsidRPr="007B3BDB">
        <w:rPr>
          <w:rFonts w:ascii="Times New Roman" w:hAnsi="Times New Roman" w:cs="Times New Roman"/>
          <w:sz w:val="24"/>
          <w:szCs w:val="24"/>
          <w:lang w:val="en-US"/>
        </w:rPr>
        <w:t>Validate the registration of training/ consulting</w:t>
      </w:r>
      <w:r w:rsidR="007C06B3" w:rsidRPr="007B3BDB">
        <w:rPr>
          <w:rFonts w:ascii="Times New Roman" w:hAnsi="Times New Roman" w:cs="Times New Roman"/>
          <w:sz w:val="24"/>
          <w:szCs w:val="24"/>
          <w:lang w:val="en-US"/>
        </w:rPr>
        <w:t xml:space="preserve"> and coaching actions for your company</w:t>
      </w:r>
    </w:p>
    <w:p w:rsidR="00636D4A" w:rsidRPr="007B3BDB" w:rsidRDefault="007C06B3" w:rsidP="007B3BDB">
      <w:pPr>
        <w:pStyle w:val="Paragraphedeliste"/>
        <w:numPr>
          <w:ilvl w:val="0"/>
          <w:numId w:val="12"/>
        </w:numPr>
        <w:spacing w:line="360" w:lineRule="auto"/>
        <w:jc w:val="both"/>
        <w:rPr>
          <w:rFonts w:ascii="Times New Roman" w:hAnsi="Times New Roman" w:cs="Times New Roman"/>
          <w:sz w:val="24"/>
          <w:szCs w:val="24"/>
          <w:lang w:val="en-US"/>
        </w:rPr>
      </w:pPr>
      <w:r w:rsidRPr="007B3BDB">
        <w:rPr>
          <w:rFonts w:ascii="Times New Roman" w:hAnsi="Times New Roman" w:cs="Times New Roman"/>
          <w:sz w:val="24"/>
          <w:szCs w:val="24"/>
          <w:lang w:val="en-US"/>
        </w:rPr>
        <w:t>Offer you the preferential rates depending on the period of training, the number of registrations(inter-company) or on-site training (intra-company)</w:t>
      </w:r>
      <w:r w:rsidR="00EC797E" w:rsidRPr="007B3BDB">
        <w:rPr>
          <w:rFonts w:ascii="Times New Roman" w:hAnsi="Times New Roman" w:cs="Times New Roman"/>
          <w:sz w:val="24"/>
          <w:szCs w:val="24"/>
          <w:lang w:val="en-US"/>
        </w:rPr>
        <w:t xml:space="preserve"> </w:t>
      </w:r>
    </w:p>
    <w:p w:rsidR="008507A0" w:rsidRDefault="00E70CC1" w:rsidP="007B3BDB">
      <w:pPr>
        <w:pStyle w:val="Paragraphedeliste"/>
        <w:numPr>
          <w:ilvl w:val="0"/>
          <w:numId w:val="12"/>
        </w:numPr>
        <w:spacing w:line="360" w:lineRule="auto"/>
        <w:jc w:val="both"/>
        <w:rPr>
          <w:ins w:id="19" w:author="Famille M" w:date="2018-11-20T21:43:00Z"/>
          <w:rFonts w:ascii="Times New Roman" w:hAnsi="Times New Roman" w:cs="Times New Roman"/>
          <w:sz w:val="24"/>
          <w:szCs w:val="24"/>
          <w:lang w:val="en-US"/>
        </w:rPr>
      </w:pPr>
      <w:r w:rsidRPr="007B3BDB">
        <w:rPr>
          <w:rFonts w:ascii="Times New Roman" w:hAnsi="Times New Roman" w:cs="Times New Roman"/>
          <w:sz w:val="24"/>
          <w:szCs w:val="24"/>
          <w:lang w:val="en-US"/>
        </w:rPr>
        <w:t>Stay in the constant contact from the point of contact to the billing of the training</w:t>
      </w:r>
      <w:ins w:id="20" w:author="Famille M" w:date="2018-11-20T21:43:00Z">
        <w:r w:rsidR="00690A6A">
          <w:rPr>
            <w:rFonts w:ascii="Times New Roman" w:hAnsi="Times New Roman" w:cs="Times New Roman"/>
            <w:sz w:val="24"/>
            <w:szCs w:val="24"/>
            <w:lang w:val="en-US"/>
          </w:rPr>
          <w:t>.</w:t>
        </w:r>
      </w:ins>
    </w:p>
    <w:p w:rsidR="00690A6A" w:rsidRPr="007B3BDB" w:rsidRDefault="00690A6A">
      <w:pPr>
        <w:pStyle w:val="Paragraphedeliste"/>
        <w:spacing w:line="360" w:lineRule="auto"/>
        <w:jc w:val="both"/>
        <w:rPr>
          <w:rFonts w:ascii="Times New Roman" w:hAnsi="Times New Roman" w:cs="Times New Roman"/>
          <w:sz w:val="24"/>
          <w:szCs w:val="24"/>
          <w:lang w:val="en-US"/>
        </w:rPr>
        <w:pPrChange w:id="21" w:author="Famille M" w:date="2018-11-20T21:43:00Z">
          <w:pPr>
            <w:pStyle w:val="Paragraphedeliste"/>
            <w:numPr>
              <w:numId w:val="12"/>
            </w:numPr>
            <w:spacing w:line="360" w:lineRule="auto"/>
            <w:ind w:hanging="360"/>
            <w:jc w:val="both"/>
          </w:pPr>
        </w:pPrChange>
      </w:pPr>
    </w:p>
    <w:p w:rsidR="00690A6A" w:rsidRPr="00463C4B" w:rsidRDefault="00690A6A">
      <w:pPr>
        <w:rPr>
          <w:ins w:id="22" w:author="Famille M" w:date="2018-11-20T21:43:00Z"/>
          <w:rFonts w:ascii="Times New Roman" w:hAnsi="Times New Roman" w:cs="Times New Roman"/>
          <w:b/>
          <w:sz w:val="24"/>
          <w:szCs w:val="24"/>
          <w:lang w:val="en-US"/>
          <w:rPrChange w:id="23" w:author="Famille M" w:date="2018-11-22T10:02:00Z">
            <w:rPr>
              <w:ins w:id="24" w:author="Famille M" w:date="2018-11-20T21:43:00Z"/>
              <w:rFonts w:ascii="Times New Roman" w:hAnsi="Times New Roman" w:cs="Times New Roman"/>
              <w:b/>
              <w:sz w:val="24"/>
              <w:szCs w:val="24"/>
            </w:rPr>
          </w:rPrChange>
        </w:rPr>
      </w:pPr>
      <w:ins w:id="25" w:author="Famille M" w:date="2018-11-20T21:43:00Z">
        <w:r w:rsidRPr="00463C4B">
          <w:rPr>
            <w:rFonts w:ascii="Times New Roman" w:hAnsi="Times New Roman" w:cs="Times New Roman"/>
            <w:b/>
            <w:sz w:val="24"/>
            <w:szCs w:val="24"/>
            <w:lang w:val="en-US"/>
            <w:rPrChange w:id="26" w:author="Famille M" w:date="2018-11-22T10:02:00Z">
              <w:rPr>
                <w:rFonts w:ascii="Times New Roman" w:hAnsi="Times New Roman" w:cs="Times New Roman"/>
                <w:b/>
                <w:sz w:val="24"/>
                <w:szCs w:val="24"/>
              </w:rPr>
            </w:rPrChange>
          </w:rPr>
          <w:br w:type="page"/>
        </w:r>
      </w:ins>
    </w:p>
    <w:p w:rsidR="00636D4A" w:rsidRPr="007B3BDB" w:rsidRDefault="004E03A7" w:rsidP="007B3BDB">
      <w:pPr>
        <w:pStyle w:val="Paragraphedeliste"/>
        <w:numPr>
          <w:ilvl w:val="0"/>
          <w:numId w:val="1"/>
        </w:numPr>
        <w:spacing w:line="360" w:lineRule="auto"/>
        <w:ind w:left="567" w:hanging="567"/>
        <w:jc w:val="both"/>
        <w:rPr>
          <w:rFonts w:ascii="Times New Roman" w:hAnsi="Times New Roman" w:cs="Times New Roman"/>
          <w:b/>
          <w:sz w:val="24"/>
          <w:szCs w:val="24"/>
        </w:rPr>
      </w:pPr>
      <w:r w:rsidRPr="007B3BDB">
        <w:rPr>
          <w:rFonts w:ascii="Times New Roman" w:hAnsi="Times New Roman" w:cs="Times New Roman"/>
          <w:b/>
          <w:sz w:val="24"/>
          <w:szCs w:val="24"/>
        </w:rPr>
        <w:lastRenderedPageBreak/>
        <w:t>OUR SERVICES</w:t>
      </w:r>
    </w:p>
    <w:p w:rsidR="00E70CC1" w:rsidRPr="007B3BDB" w:rsidRDefault="00E70CC1" w:rsidP="007B3BDB">
      <w:pPr>
        <w:pStyle w:val="Paragraphedeliste"/>
        <w:numPr>
          <w:ilvl w:val="0"/>
          <w:numId w:val="37"/>
        </w:numPr>
        <w:spacing w:line="360" w:lineRule="auto"/>
        <w:jc w:val="both"/>
        <w:rPr>
          <w:rFonts w:ascii="Times New Roman" w:hAnsi="Times New Roman" w:cs="Times New Roman"/>
          <w:sz w:val="24"/>
          <w:szCs w:val="24"/>
        </w:rPr>
      </w:pPr>
      <w:r w:rsidRPr="007B3BDB">
        <w:rPr>
          <w:rFonts w:ascii="Times New Roman" w:hAnsi="Times New Roman" w:cs="Times New Roman"/>
          <w:b/>
          <w:sz w:val="24"/>
          <w:szCs w:val="24"/>
        </w:rPr>
        <w:t>Consulting services</w:t>
      </w:r>
    </w:p>
    <w:p w:rsidR="00636D4A" w:rsidRPr="007B3BDB" w:rsidRDefault="00DB75FF" w:rsidP="007B3BDB">
      <w:pPr>
        <w:pStyle w:val="Default"/>
        <w:spacing w:line="360" w:lineRule="auto"/>
        <w:jc w:val="both"/>
        <w:rPr>
          <w:lang w:val="en-US"/>
        </w:rPr>
      </w:pPr>
      <w:r w:rsidRPr="007B3BDB">
        <w:rPr>
          <w:lang w:val="en-US"/>
        </w:rPr>
        <w:t>To support our customers to reveal their growth potential is one of the challenges that the company Innovation Conseil has set itself.</w:t>
      </w:r>
      <w:r w:rsidR="00B67F09" w:rsidRPr="007B3BDB">
        <w:rPr>
          <w:lang w:val="en-US"/>
        </w:rPr>
        <w:t xml:space="preserve"> To face the great challenges of the </w:t>
      </w:r>
      <w:del w:id="27" w:author="Famille M" w:date="2018-11-20T21:43:00Z">
        <w:r w:rsidR="00B67F09" w:rsidRPr="007B3BDB" w:rsidDel="00690A6A">
          <w:rPr>
            <w:lang w:val="en-US"/>
          </w:rPr>
          <w:delText>developement</w:delText>
        </w:r>
      </w:del>
      <w:ins w:id="28" w:author="Famille M" w:date="2018-11-20T21:43:00Z">
        <w:r w:rsidR="00690A6A" w:rsidRPr="007B3BDB">
          <w:rPr>
            <w:lang w:val="en-US"/>
          </w:rPr>
          <w:t>development</w:t>
        </w:r>
      </w:ins>
      <w:r w:rsidR="00B67F09" w:rsidRPr="007B3BDB">
        <w:rPr>
          <w:lang w:val="en-US"/>
        </w:rPr>
        <w:t>,</w:t>
      </w:r>
      <w:r w:rsidR="00C17B57" w:rsidRPr="007B3BDB">
        <w:rPr>
          <w:lang w:val="en-US"/>
        </w:rPr>
        <w:t xml:space="preserve"> it is essential for our customers to master not only the formulation mechanisms, implementation and monitoring-evaluation of development programs, but also to take practical steps to make better use of scar</w:t>
      </w:r>
      <w:r w:rsidR="00547EAD" w:rsidRPr="007B3BDB">
        <w:rPr>
          <w:lang w:val="en-US"/>
        </w:rPr>
        <w:t xml:space="preserve">ce </w:t>
      </w:r>
      <w:del w:id="29" w:author="Famille M" w:date="2018-11-20T21:43:00Z">
        <w:r w:rsidR="00547EAD" w:rsidRPr="007B3BDB" w:rsidDel="00690A6A">
          <w:rPr>
            <w:lang w:val="en-US"/>
          </w:rPr>
          <w:delText>ressources</w:delText>
        </w:r>
      </w:del>
      <w:ins w:id="30" w:author="Famille M" w:date="2018-11-20T21:43:00Z">
        <w:r w:rsidR="00690A6A" w:rsidRPr="007B3BDB">
          <w:rPr>
            <w:lang w:val="en-US"/>
          </w:rPr>
          <w:t>resources</w:t>
        </w:r>
      </w:ins>
      <w:r w:rsidR="00547EAD" w:rsidRPr="007B3BDB">
        <w:rPr>
          <w:lang w:val="en-US"/>
        </w:rPr>
        <w:t xml:space="preserve"> for sustained and sustainable growth.</w:t>
      </w:r>
      <w:r w:rsidR="00C17B57" w:rsidRPr="007B3BDB">
        <w:rPr>
          <w:lang w:val="en-US"/>
        </w:rPr>
        <w:t xml:space="preserve">  </w:t>
      </w:r>
      <w:r w:rsidR="00B67F09" w:rsidRPr="007B3BDB">
        <w:rPr>
          <w:lang w:val="en-US"/>
        </w:rPr>
        <w:t xml:space="preserve"> </w:t>
      </w:r>
    </w:p>
    <w:p w:rsidR="00636D4A" w:rsidRPr="007B3BDB" w:rsidRDefault="00636D4A" w:rsidP="007B3BDB">
      <w:pPr>
        <w:pStyle w:val="Default"/>
        <w:spacing w:line="360" w:lineRule="auto"/>
        <w:jc w:val="both"/>
        <w:rPr>
          <w:lang w:val="en-US"/>
        </w:rPr>
      </w:pPr>
    </w:p>
    <w:p w:rsidR="00547EAD" w:rsidRPr="007B3BDB" w:rsidRDefault="002F2B88" w:rsidP="007B3BDB">
      <w:pPr>
        <w:pStyle w:val="Default"/>
        <w:spacing w:line="360" w:lineRule="auto"/>
        <w:jc w:val="both"/>
        <w:rPr>
          <w:lang w:val="en-US"/>
        </w:rPr>
      </w:pPr>
      <w:r w:rsidRPr="007B3BDB">
        <w:rPr>
          <w:lang w:val="en-US"/>
        </w:rPr>
        <w:t xml:space="preserve">The process of assistance and consulting in project management must contribute to the constant improvement of the quality of services and the identification and risk management process of our clients. </w:t>
      </w:r>
      <w:r w:rsidR="00834EA0" w:rsidRPr="007B3BDB">
        <w:rPr>
          <w:lang w:val="en-US"/>
        </w:rPr>
        <w:t>R</w:t>
      </w:r>
      <w:r w:rsidRPr="007B3BDB">
        <w:rPr>
          <w:lang w:val="en-US"/>
        </w:rPr>
        <w:t>espo</w:t>
      </w:r>
      <w:r w:rsidR="00834EA0" w:rsidRPr="007B3BDB">
        <w:rPr>
          <w:lang w:val="en-US"/>
        </w:rPr>
        <w:t>nsive to the challenges and problems specific to each sector of activity, Innovation Conseil plans to develop cutting-edge sectoral skills to implement innovative solutions that can meet the expectations of our partners.</w:t>
      </w:r>
      <w:r w:rsidRPr="007B3BDB">
        <w:rPr>
          <w:lang w:val="en-US"/>
        </w:rPr>
        <w:t xml:space="preserve"> </w:t>
      </w:r>
    </w:p>
    <w:p w:rsidR="00547EAD" w:rsidRPr="007B3BDB" w:rsidRDefault="00547EAD" w:rsidP="007B3BDB">
      <w:pPr>
        <w:pStyle w:val="Default"/>
        <w:spacing w:line="360" w:lineRule="auto"/>
        <w:jc w:val="both"/>
        <w:rPr>
          <w:lang w:val="en-US"/>
        </w:rPr>
      </w:pPr>
    </w:p>
    <w:p w:rsidR="00636D4A" w:rsidRDefault="009A7985" w:rsidP="007B3BDB">
      <w:pPr>
        <w:pStyle w:val="Default"/>
        <w:spacing w:line="360" w:lineRule="auto"/>
        <w:jc w:val="both"/>
        <w:rPr>
          <w:ins w:id="31" w:author="Famille M" w:date="2018-11-20T21:43:00Z"/>
          <w:lang w:val="en-US"/>
        </w:rPr>
      </w:pPr>
      <w:r w:rsidRPr="007B3BDB">
        <w:rPr>
          <w:lang w:val="en-US"/>
        </w:rPr>
        <w:t xml:space="preserve">In a </w:t>
      </w:r>
      <w:r w:rsidR="00D12784" w:rsidRPr="007B3BDB">
        <w:rPr>
          <w:lang w:val="en-US"/>
        </w:rPr>
        <w:t>r</w:t>
      </w:r>
      <w:r w:rsidRPr="007B3BDB">
        <w:rPr>
          <w:lang w:val="en-US"/>
        </w:rPr>
        <w:t>apidly ch</w:t>
      </w:r>
      <w:r w:rsidR="00D12784" w:rsidRPr="007B3BDB">
        <w:rPr>
          <w:lang w:val="en-US"/>
        </w:rPr>
        <w:t>a</w:t>
      </w:r>
      <w:r w:rsidRPr="007B3BDB">
        <w:rPr>
          <w:lang w:val="en-US"/>
        </w:rPr>
        <w:t>nging World, the entire Innovation Conseil consulting team sets itself the goal of developing and proposing innovative solutions</w:t>
      </w:r>
      <w:r w:rsidR="00DC1600" w:rsidRPr="007B3BDB">
        <w:rPr>
          <w:lang w:val="en-US"/>
        </w:rPr>
        <w:t xml:space="preserve"> to help companies</w:t>
      </w:r>
      <w:r w:rsidRPr="007B3BDB">
        <w:rPr>
          <w:lang w:val="en-US"/>
        </w:rPr>
        <w:t xml:space="preserve"> and organizations in terms of advice and training to manage their main challenges and real business challenges. Our consulting approach </w:t>
      </w:r>
      <w:proofErr w:type="gramStart"/>
      <w:ins w:id="32" w:author="Famille M" w:date="2018-11-20T21:44:00Z">
        <w:r w:rsidR="00690A6A">
          <w:rPr>
            <w:lang w:val="en-US"/>
          </w:rPr>
          <w:t>is</w:t>
        </w:r>
      </w:ins>
      <w:del w:id="33" w:author="Famille M" w:date="2018-11-20T21:44:00Z">
        <w:r w:rsidR="00DC1600" w:rsidRPr="007B3BDB" w:rsidDel="00690A6A">
          <w:rPr>
            <w:lang w:val="en-US"/>
          </w:rPr>
          <w:delText>is</w:delText>
        </w:r>
      </w:del>
      <w:r w:rsidR="001C5CFF" w:rsidRPr="007B3BDB">
        <w:rPr>
          <w:lang w:val="en-US"/>
        </w:rPr>
        <w:t xml:space="preserve"> </w:t>
      </w:r>
      <w:r w:rsidR="00DC1600" w:rsidRPr="007B3BDB">
        <w:rPr>
          <w:lang w:val="en-US"/>
        </w:rPr>
        <w:t>based</w:t>
      </w:r>
      <w:proofErr w:type="gramEnd"/>
      <w:r w:rsidR="00DC1600" w:rsidRPr="007B3BDB">
        <w:rPr>
          <w:lang w:val="en-US"/>
        </w:rPr>
        <w:t xml:space="preserve"> on a spirit of lasting partnership with our partners.</w:t>
      </w:r>
    </w:p>
    <w:p w:rsidR="00690A6A" w:rsidRPr="007B3BDB" w:rsidRDefault="00690A6A" w:rsidP="007B3BDB">
      <w:pPr>
        <w:pStyle w:val="Default"/>
        <w:spacing w:line="360" w:lineRule="auto"/>
        <w:jc w:val="both"/>
        <w:rPr>
          <w:lang w:val="en-US"/>
        </w:rPr>
      </w:pPr>
    </w:p>
    <w:p w:rsidR="00636D4A" w:rsidRPr="007B3BDB" w:rsidRDefault="006A726C" w:rsidP="007B3BDB">
      <w:pPr>
        <w:pStyle w:val="Paragraphedeliste"/>
        <w:numPr>
          <w:ilvl w:val="0"/>
          <w:numId w:val="37"/>
        </w:numPr>
        <w:spacing w:line="360" w:lineRule="auto"/>
        <w:jc w:val="both"/>
        <w:rPr>
          <w:rFonts w:ascii="Times New Roman" w:hAnsi="Times New Roman" w:cs="Times New Roman"/>
          <w:sz w:val="24"/>
          <w:szCs w:val="24"/>
        </w:rPr>
      </w:pPr>
      <w:r w:rsidRPr="007B3BDB">
        <w:rPr>
          <w:rFonts w:ascii="Times New Roman" w:hAnsi="Times New Roman" w:cs="Times New Roman"/>
          <w:b/>
          <w:sz w:val="24"/>
          <w:szCs w:val="24"/>
        </w:rPr>
        <w:t>Engineering activities</w:t>
      </w:r>
    </w:p>
    <w:p w:rsidR="0079452F" w:rsidRPr="007B3BDB" w:rsidRDefault="0079452F" w:rsidP="007B3BDB">
      <w:pPr>
        <w:pStyle w:val="NormalWeb"/>
        <w:spacing w:line="360" w:lineRule="auto"/>
        <w:jc w:val="both"/>
        <w:rPr>
          <w:lang w:val="en-US"/>
        </w:rPr>
      </w:pPr>
      <w:r w:rsidRPr="007B3BDB">
        <w:rPr>
          <w:lang w:val="en-US"/>
        </w:rPr>
        <w:t xml:space="preserve">Innovation Conseil </w:t>
      </w:r>
      <w:ins w:id="34" w:author="Famille M" w:date="2018-11-20T21:46:00Z">
        <w:r w:rsidR="00690A6A">
          <w:rPr>
            <w:lang w:val="en-US"/>
          </w:rPr>
          <w:t xml:space="preserve">Ltd </w:t>
        </w:r>
      </w:ins>
      <w:r w:rsidRPr="007B3BDB">
        <w:rPr>
          <w:lang w:val="en-US"/>
        </w:rPr>
        <w:t xml:space="preserve">conducts engineering and design assignments in the most diverse fields of industry, </w:t>
      </w:r>
      <w:r w:rsidR="00935F7D" w:rsidRPr="007B3BDB">
        <w:rPr>
          <w:lang w:val="en-US"/>
        </w:rPr>
        <w:t>energy, transportation</w:t>
      </w:r>
      <w:r w:rsidRPr="007B3BDB">
        <w:rPr>
          <w:lang w:val="en-US"/>
        </w:rPr>
        <w:t>, health, environment, infrastructure and building.</w:t>
      </w:r>
      <w:r w:rsidR="00EB06A0" w:rsidRPr="007B3BDB">
        <w:rPr>
          <w:lang w:val="en-US"/>
        </w:rPr>
        <w:t xml:space="preserve"> We put all our </w:t>
      </w:r>
      <w:ins w:id="35" w:author="Famille M" w:date="2018-11-20T21:44:00Z">
        <w:r w:rsidR="00690A6A">
          <w:rPr>
            <w:lang w:val="en-US"/>
          </w:rPr>
          <w:t>expertise</w:t>
        </w:r>
      </w:ins>
      <w:del w:id="36" w:author="Famille M" w:date="2018-11-20T21:44:00Z">
        <w:r w:rsidR="00EB06A0" w:rsidRPr="007B3BDB" w:rsidDel="00690A6A">
          <w:rPr>
            <w:lang w:val="en-US"/>
          </w:rPr>
          <w:delText>know-how</w:delText>
        </w:r>
      </w:del>
      <w:r w:rsidR="00EB06A0" w:rsidRPr="007B3BDB">
        <w:rPr>
          <w:lang w:val="en-US"/>
        </w:rPr>
        <w:t xml:space="preserve"> and experiences to guaranty you tailor-made and effective solutions whatever the complexity of your projects and missions. We study the projects in their technical, economic and financial aspects. Our company </w:t>
      </w:r>
      <w:r w:rsidR="006A726C" w:rsidRPr="007B3BDB">
        <w:rPr>
          <w:lang w:val="en-US"/>
        </w:rPr>
        <w:t>offers you its expertise on the following studies: R&amp;D studies, methods, process, quality, maintenance, purchasing, logistics, technical sales, hygiene, health, safety and environment</w:t>
      </w:r>
    </w:p>
    <w:p w:rsidR="00636D4A" w:rsidRPr="007B3BDB" w:rsidRDefault="00FF267A" w:rsidP="007B3BDB">
      <w:pPr>
        <w:pStyle w:val="Paragraphedeliste"/>
        <w:spacing w:line="360" w:lineRule="auto"/>
        <w:jc w:val="both"/>
        <w:rPr>
          <w:rFonts w:ascii="Times New Roman" w:hAnsi="Times New Roman" w:cs="Times New Roman"/>
          <w:b/>
          <w:sz w:val="24"/>
          <w:szCs w:val="24"/>
          <w:lang w:val="en-US"/>
        </w:rPr>
      </w:pPr>
      <w:r w:rsidRPr="007B3BDB">
        <w:rPr>
          <w:rFonts w:ascii="Times New Roman" w:hAnsi="Times New Roman" w:cs="Times New Roman"/>
          <w:b/>
          <w:sz w:val="24"/>
          <w:szCs w:val="24"/>
          <w:lang w:val="en-US"/>
        </w:rPr>
        <w:t>2.1</w:t>
      </w:r>
      <w:r w:rsidR="006A726C" w:rsidRPr="007B3BDB">
        <w:rPr>
          <w:rFonts w:ascii="Times New Roman" w:hAnsi="Times New Roman" w:cs="Times New Roman"/>
          <w:b/>
          <w:sz w:val="24"/>
          <w:szCs w:val="24"/>
          <w:lang w:val="en-US"/>
        </w:rPr>
        <w:t xml:space="preserve"> Project management &amp; Engineering  </w:t>
      </w:r>
    </w:p>
    <w:p w:rsidR="00125A1B" w:rsidRPr="007B3BDB" w:rsidRDefault="00A84FCB" w:rsidP="007B3BDB">
      <w:pPr>
        <w:spacing w:line="360" w:lineRule="auto"/>
        <w:jc w:val="both"/>
        <w:rPr>
          <w:rFonts w:ascii="Times New Roman" w:hAnsi="Times New Roman" w:cs="Times New Roman"/>
          <w:sz w:val="24"/>
          <w:szCs w:val="24"/>
          <w:lang w:val="en-US"/>
        </w:rPr>
      </w:pPr>
      <w:r w:rsidRPr="007B3BDB">
        <w:rPr>
          <w:rFonts w:ascii="Times New Roman" w:hAnsi="Times New Roman" w:cs="Times New Roman"/>
          <w:sz w:val="24"/>
          <w:szCs w:val="24"/>
          <w:lang w:val="en-US"/>
        </w:rPr>
        <w:t>In the face of technical, econo</w:t>
      </w:r>
      <w:r w:rsidR="00F3419A" w:rsidRPr="007B3BDB">
        <w:rPr>
          <w:rFonts w:ascii="Times New Roman" w:hAnsi="Times New Roman" w:cs="Times New Roman"/>
          <w:sz w:val="24"/>
          <w:szCs w:val="24"/>
          <w:lang w:val="en-US"/>
        </w:rPr>
        <w:t>mic, environmental and security requirements, Innovation Conseil accompanies its customers by putting at their disposal a multidisciplinary team and technical solutions.</w:t>
      </w:r>
      <w:r w:rsidR="00A46C5D" w:rsidRPr="007B3BDB">
        <w:rPr>
          <w:rFonts w:ascii="Times New Roman" w:hAnsi="Times New Roman" w:cs="Times New Roman"/>
          <w:sz w:val="24"/>
          <w:szCs w:val="24"/>
          <w:lang w:val="en-US"/>
        </w:rPr>
        <w:t xml:space="preserve"> Within the project management framework, Innovation Conseil can </w:t>
      </w:r>
      <w:r w:rsidR="00A46C5D" w:rsidRPr="007B3BDB">
        <w:rPr>
          <w:rFonts w:ascii="Times New Roman" w:hAnsi="Times New Roman" w:cs="Times New Roman"/>
          <w:sz w:val="24"/>
          <w:szCs w:val="24"/>
          <w:lang w:val="en-US"/>
        </w:rPr>
        <w:lastRenderedPageBreak/>
        <w:t xml:space="preserve">integrate or </w:t>
      </w:r>
      <w:del w:id="37" w:author="Famille M" w:date="2018-11-22T10:02:00Z">
        <w:r w:rsidR="00A46C5D" w:rsidRPr="007B3BDB" w:rsidDel="00463C4B">
          <w:rPr>
            <w:rFonts w:ascii="Times New Roman" w:hAnsi="Times New Roman" w:cs="Times New Roman"/>
            <w:sz w:val="24"/>
            <w:szCs w:val="24"/>
            <w:lang w:val="en-US"/>
          </w:rPr>
          <w:delText>partner</w:delText>
        </w:r>
      </w:del>
      <w:ins w:id="38" w:author="Famille M" w:date="2018-11-22T10:02:00Z">
        <w:r w:rsidR="00463C4B" w:rsidRPr="007B3BDB">
          <w:rPr>
            <w:rFonts w:ascii="Times New Roman" w:hAnsi="Times New Roman" w:cs="Times New Roman"/>
            <w:sz w:val="24"/>
            <w:szCs w:val="24"/>
            <w:lang w:val="en-US"/>
          </w:rPr>
          <w:t>collaborate</w:t>
        </w:r>
      </w:ins>
      <w:r w:rsidR="00A46C5D" w:rsidRPr="007B3BDB">
        <w:rPr>
          <w:rFonts w:ascii="Times New Roman" w:hAnsi="Times New Roman" w:cs="Times New Roman"/>
          <w:sz w:val="24"/>
          <w:szCs w:val="24"/>
          <w:lang w:val="en-US"/>
        </w:rPr>
        <w:t xml:space="preserve"> with specialized or local partners to provide industrial stakeholders with solutions in the area of construction, maintenance and operation,</w:t>
      </w:r>
      <w:r w:rsidR="0060532C" w:rsidRPr="007B3BDB">
        <w:rPr>
          <w:rFonts w:ascii="Times New Roman" w:hAnsi="Times New Roman" w:cs="Times New Roman"/>
          <w:sz w:val="24"/>
          <w:szCs w:val="24"/>
          <w:lang w:val="en-US"/>
        </w:rPr>
        <w:t xml:space="preserve"> engineering design</w:t>
      </w:r>
      <w:r w:rsidR="00C6278B" w:rsidRPr="007B3BDB">
        <w:rPr>
          <w:rFonts w:ascii="Times New Roman" w:hAnsi="Times New Roman" w:cs="Times New Roman"/>
          <w:sz w:val="24"/>
          <w:szCs w:val="24"/>
          <w:lang w:val="en-US"/>
        </w:rPr>
        <w:t xml:space="preserve"> and system integration</w:t>
      </w:r>
      <w:r w:rsidR="0060532C" w:rsidRPr="007B3BDB">
        <w:rPr>
          <w:rFonts w:ascii="Times New Roman" w:hAnsi="Times New Roman" w:cs="Times New Roman"/>
          <w:sz w:val="24"/>
          <w:szCs w:val="24"/>
          <w:lang w:val="en-US"/>
        </w:rPr>
        <w:t>. Our goal is to guarantee the satisfaction of our customers.</w:t>
      </w:r>
      <w:r w:rsidR="00F3419A" w:rsidRPr="007B3BDB">
        <w:rPr>
          <w:rFonts w:ascii="Times New Roman" w:hAnsi="Times New Roman" w:cs="Times New Roman"/>
          <w:sz w:val="24"/>
          <w:szCs w:val="24"/>
          <w:lang w:val="en-US"/>
        </w:rPr>
        <w:t xml:space="preserve"> </w:t>
      </w:r>
    </w:p>
    <w:p w:rsidR="00125A1B" w:rsidRPr="007B3BDB" w:rsidRDefault="00125A1B" w:rsidP="007B3BDB">
      <w:pPr>
        <w:pStyle w:val="Paragraphedeliste"/>
        <w:spacing w:after="0" w:line="360" w:lineRule="auto"/>
        <w:ind w:left="0"/>
        <w:jc w:val="both"/>
        <w:rPr>
          <w:rFonts w:ascii="Times New Roman" w:hAnsi="Times New Roman" w:cs="Times New Roman"/>
          <w:b/>
          <w:sz w:val="24"/>
          <w:szCs w:val="24"/>
          <w:lang w:val="en-US"/>
        </w:rPr>
      </w:pPr>
      <w:r w:rsidRPr="007B3BDB">
        <w:rPr>
          <w:rFonts w:ascii="Times New Roman" w:hAnsi="Times New Roman" w:cs="Times New Roman"/>
          <w:b/>
          <w:sz w:val="24"/>
          <w:szCs w:val="24"/>
          <w:lang w:val="en-US"/>
        </w:rPr>
        <w:t>R&amp;D Study</w:t>
      </w:r>
    </w:p>
    <w:p w:rsidR="00125A1B" w:rsidRPr="007B3BDB" w:rsidRDefault="00125A1B" w:rsidP="007B3BDB">
      <w:pPr>
        <w:pStyle w:val="Paragraphedeliste"/>
        <w:numPr>
          <w:ilvl w:val="0"/>
          <w:numId w:val="20"/>
        </w:numPr>
        <w:spacing w:after="0" w:line="360" w:lineRule="auto"/>
        <w:jc w:val="both"/>
        <w:rPr>
          <w:rFonts w:ascii="Times New Roman" w:hAnsi="Times New Roman" w:cs="Times New Roman"/>
          <w:sz w:val="24"/>
          <w:szCs w:val="24"/>
          <w:lang w:val="en-US"/>
        </w:rPr>
      </w:pPr>
      <w:r w:rsidRPr="007B3BDB">
        <w:rPr>
          <w:rFonts w:ascii="Times New Roman" w:hAnsi="Times New Roman" w:cs="Times New Roman"/>
          <w:sz w:val="24"/>
          <w:szCs w:val="24"/>
          <w:lang w:val="en-US"/>
        </w:rPr>
        <w:t xml:space="preserve">Technical and </w:t>
      </w:r>
      <w:r w:rsidR="00BD11FB" w:rsidRPr="007B3BDB">
        <w:rPr>
          <w:rFonts w:ascii="Times New Roman" w:hAnsi="Times New Roman" w:cs="Times New Roman"/>
          <w:sz w:val="24"/>
          <w:szCs w:val="24"/>
          <w:lang w:val="en-US"/>
        </w:rPr>
        <w:t>economic</w:t>
      </w:r>
      <w:r w:rsidRPr="007B3BDB">
        <w:rPr>
          <w:rFonts w:ascii="Times New Roman" w:hAnsi="Times New Roman" w:cs="Times New Roman"/>
          <w:sz w:val="24"/>
          <w:szCs w:val="24"/>
          <w:lang w:val="en-US"/>
        </w:rPr>
        <w:t xml:space="preserve"> </w:t>
      </w:r>
      <w:r w:rsidR="00BD11FB" w:rsidRPr="007B3BDB">
        <w:rPr>
          <w:rFonts w:ascii="Times New Roman" w:hAnsi="Times New Roman" w:cs="Times New Roman"/>
          <w:sz w:val="24"/>
          <w:szCs w:val="24"/>
          <w:lang w:val="en-US"/>
        </w:rPr>
        <w:t>feasibility</w:t>
      </w:r>
    </w:p>
    <w:p w:rsidR="00125A1B" w:rsidRPr="007B3BDB" w:rsidRDefault="00125A1B" w:rsidP="007B3BDB">
      <w:pPr>
        <w:pStyle w:val="Paragraphedeliste"/>
        <w:numPr>
          <w:ilvl w:val="0"/>
          <w:numId w:val="20"/>
        </w:numPr>
        <w:spacing w:after="0" w:line="360" w:lineRule="auto"/>
        <w:jc w:val="both"/>
        <w:rPr>
          <w:rFonts w:ascii="Times New Roman" w:hAnsi="Times New Roman" w:cs="Times New Roman"/>
          <w:sz w:val="24"/>
          <w:szCs w:val="24"/>
          <w:lang w:val="en-US"/>
        </w:rPr>
      </w:pPr>
      <w:r w:rsidRPr="007B3BDB">
        <w:rPr>
          <w:rFonts w:ascii="Times New Roman" w:hAnsi="Times New Roman" w:cs="Times New Roman"/>
          <w:sz w:val="24"/>
          <w:szCs w:val="24"/>
          <w:lang w:val="en-US"/>
        </w:rPr>
        <w:t>Preliminary draft</w:t>
      </w:r>
    </w:p>
    <w:p w:rsidR="00125A1B" w:rsidRPr="007B3BDB" w:rsidRDefault="00170B67" w:rsidP="007B3BDB">
      <w:pPr>
        <w:pStyle w:val="Paragraphedeliste"/>
        <w:numPr>
          <w:ilvl w:val="0"/>
          <w:numId w:val="20"/>
        </w:numPr>
        <w:spacing w:after="0" w:line="360" w:lineRule="auto"/>
        <w:jc w:val="both"/>
        <w:rPr>
          <w:rFonts w:ascii="Times New Roman" w:hAnsi="Times New Roman" w:cs="Times New Roman"/>
          <w:sz w:val="24"/>
          <w:szCs w:val="24"/>
          <w:lang w:val="en-US"/>
        </w:rPr>
      </w:pPr>
      <w:r w:rsidRPr="007B3BDB">
        <w:rPr>
          <w:rFonts w:ascii="Times New Roman" w:hAnsi="Times New Roman" w:cs="Times New Roman"/>
          <w:sz w:val="24"/>
          <w:szCs w:val="24"/>
          <w:lang w:val="en-US"/>
        </w:rPr>
        <w:t>Upstream study</w:t>
      </w:r>
    </w:p>
    <w:p w:rsidR="00170B67" w:rsidRPr="007B3BDB" w:rsidRDefault="00170B67" w:rsidP="007B3BDB">
      <w:pPr>
        <w:pStyle w:val="Paragraphedeliste"/>
        <w:numPr>
          <w:ilvl w:val="0"/>
          <w:numId w:val="20"/>
        </w:numPr>
        <w:spacing w:after="0" w:line="360" w:lineRule="auto"/>
        <w:jc w:val="both"/>
        <w:rPr>
          <w:rFonts w:ascii="Times New Roman" w:hAnsi="Times New Roman" w:cs="Times New Roman"/>
          <w:sz w:val="24"/>
          <w:szCs w:val="24"/>
          <w:lang w:val="en-US"/>
        </w:rPr>
      </w:pPr>
      <w:r w:rsidRPr="007B3BDB">
        <w:rPr>
          <w:rFonts w:ascii="Times New Roman" w:hAnsi="Times New Roman" w:cs="Times New Roman"/>
          <w:sz w:val="24"/>
          <w:szCs w:val="24"/>
          <w:lang w:val="en-US"/>
        </w:rPr>
        <w:t>Detailed draft</w:t>
      </w:r>
    </w:p>
    <w:p w:rsidR="00170B67" w:rsidRPr="007B3BDB" w:rsidRDefault="00170B67" w:rsidP="007B3BDB">
      <w:pPr>
        <w:pStyle w:val="Paragraphedeliste"/>
        <w:numPr>
          <w:ilvl w:val="0"/>
          <w:numId w:val="20"/>
        </w:numPr>
        <w:spacing w:after="0" w:line="360" w:lineRule="auto"/>
        <w:jc w:val="both"/>
        <w:rPr>
          <w:rFonts w:ascii="Times New Roman" w:hAnsi="Times New Roman" w:cs="Times New Roman"/>
          <w:sz w:val="24"/>
          <w:szCs w:val="24"/>
          <w:lang w:val="en-US"/>
        </w:rPr>
      </w:pPr>
      <w:r w:rsidRPr="007B3BDB">
        <w:rPr>
          <w:rFonts w:ascii="Times New Roman" w:hAnsi="Times New Roman" w:cs="Times New Roman"/>
          <w:sz w:val="24"/>
          <w:szCs w:val="24"/>
          <w:lang w:val="en-US"/>
        </w:rPr>
        <w:t>Execution study</w:t>
      </w:r>
    </w:p>
    <w:p w:rsidR="00170B67" w:rsidRPr="007B3BDB" w:rsidRDefault="00170B67" w:rsidP="007B3BDB">
      <w:pPr>
        <w:pStyle w:val="Paragraphedeliste"/>
        <w:numPr>
          <w:ilvl w:val="0"/>
          <w:numId w:val="20"/>
        </w:numPr>
        <w:spacing w:after="0" w:line="360" w:lineRule="auto"/>
        <w:jc w:val="both"/>
        <w:rPr>
          <w:rFonts w:ascii="Times New Roman" w:hAnsi="Times New Roman" w:cs="Times New Roman"/>
          <w:sz w:val="24"/>
          <w:szCs w:val="24"/>
          <w:lang w:val="en-US"/>
        </w:rPr>
      </w:pPr>
      <w:r w:rsidRPr="007B3BDB">
        <w:rPr>
          <w:rFonts w:ascii="Times New Roman" w:hAnsi="Times New Roman" w:cs="Times New Roman"/>
          <w:sz w:val="24"/>
          <w:szCs w:val="24"/>
          <w:lang w:val="en-US"/>
        </w:rPr>
        <w:t>Design review</w:t>
      </w:r>
    </w:p>
    <w:p w:rsidR="00170B67" w:rsidRPr="007B3BDB" w:rsidRDefault="00170B67" w:rsidP="007B3BDB">
      <w:pPr>
        <w:pStyle w:val="Paragraphedeliste"/>
        <w:numPr>
          <w:ilvl w:val="0"/>
          <w:numId w:val="20"/>
        </w:numPr>
        <w:spacing w:after="0" w:line="360" w:lineRule="auto"/>
        <w:jc w:val="both"/>
        <w:rPr>
          <w:rFonts w:ascii="Times New Roman" w:hAnsi="Times New Roman" w:cs="Times New Roman"/>
          <w:sz w:val="24"/>
          <w:szCs w:val="24"/>
          <w:lang w:val="en-US"/>
        </w:rPr>
      </w:pPr>
      <w:r w:rsidRPr="007B3BDB">
        <w:rPr>
          <w:rFonts w:ascii="Times New Roman" w:hAnsi="Times New Roman" w:cs="Times New Roman"/>
          <w:sz w:val="24"/>
          <w:szCs w:val="24"/>
          <w:lang w:val="en-US"/>
        </w:rPr>
        <w:t>Prototyping (</w:t>
      </w:r>
      <w:r w:rsidR="00736E98" w:rsidRPr="007B3BDB">
        <w:rPr>
          <w:rFonts w:ascii="Times New Roman" w:hAnsi="Times New Roman" w:cs="Times New Roman"/>
          <w:sz w:val="24"/>
          <w:szCs w:val="24"/>
          <w:lang w:val="en-US"/>
        </w:rPr>
        <w:t>schema, routing, embedded software, integration, validation</w:t>
      </w:r>
      <w:r w:rsidRPr="007B3BDB">
        <w:rPr>
          <w:rFonts w:ascii="Times New Roman" w:hAnsi="Times New Roman" w:cs="Times New Roman"/>
          <w:sz w:val="24"/>
          <w:szCs w:val="24"/>
          <w:lang w:val="en-US"/>
        </w:rPr>
        <w:t>)</w:t>
      </w:r>
    </w:p>
    <w:p w:rsidR="00170B67" w:rsidRPr="007B3BDB" w:rsidRDefault="00736E98" w:rsidP="007B3BDB">
      <w:pPr>
        <w:pStyle w:val="Paragraphedeliste"/>
        <w:numPr>
          <w:ilvl w:val="0"/>
          <w:numId w:val="20"/>
        </w:numPr>
        <w:spacing w:after="0" w:line="360" w:lineRule="auto"/>
        <w:jc w:val="both"/>
        <w:rPr>
          <w:rFonts w:ascii="Times New Roman" w:hAnsi="Times New Roman" w:cs="Times New Roman"/>
          <w:sz w:val="24"/>
          <w:szCs w:val="24"/>
          <w:lang w:val="en-US"/>
        </w:rPr>
      </w:pPr>
      <w:r w:rsidRPr="007B3BDB">
        <w:rPr>
          <w:rFonts w:ascii="Times New Roman" w:hAnsi="Times New Roman" w:cs="Times New Roman"/>
          <w:sz w:val="24"/>
          <w:szCs w:val="24"/>
          <w:lang w:val="en-US"/>
        </w:rPr>
        <w:t>CE/FCC Certification</w:t>
      </w:r>
    </w:p>
    <w:p w:rsidR="00636D4A" w:rsidRPr="007B3BDB" w:rsidRDefault="00736E98" w:rsidP="007B3BDB">
      <w:pPr>
        <w:pStyle w:val="Paragraphedeliste"/>
        <w:numPr>
          <w:ilvl w:val="0"/>
          <w:numId w:val="20"/>
        </w:numPr>
        <w:spacing w:after="0" w:line="360" w:lineRule="auto"/>
        <w:jc w:val="both"/>
        <w:rPr>
          <w:rFonts w:ascii="Times New Roman" w:hAnsi="Times New Roman" w:cs="Times New Roman"/>
          <w:sz w:val="24"/>
          <w:szCs w:val="24"/>
          <w:lang w:val="en-US"/>
        </w:rPr>
      </w:pPr>
      <w:del w:id="39" w:author="Famille M" w:date="2018-11-22T10:02:00Z">
        <w:r w:rsidRPr="007B3BDB" w:rsidDel="00463C4B">
          <w:rPr>
            <w:rFonts w:ascii="Times New Roman" w:hAnsi="Times New Roman" w:cs="Times New Roman"/>
            <w:sz w:val="24"/>
            <w:szCs w:val="24"/>
            <w:lang w:val="en-US"/>
          </w:rPr>
          <w:delText>Industrialisation</w:delText>
        </w:r>
      </w:del>
      <w:ins w:id="40" w:author="Famille M" w:date="2018-11-22T10:02:00Z">
        <w:r w:rsidR="00463C4B" w:rsidRPr="007B3BDB">
          <w:rPr>
            <w:rFonts w:ascii="Times New Roman" w:hAnsi="Times New Roman" w:cs="Times New Roman"/>
            <w:sz w:val="24"/>
            <w:szCs w:val="24"/>
            <w:lang w:val="en-US"/>
          </w:rPr>
          <w:t>Industrialization</w:t>
        </w:r>
      </w:ins>
    </w:p>
    <w:p w:rsidR="00636D4A" w:rsidRPr="007B3BDB" w:rsidRDefault="00A65FE8" w:rsidP="007B3BDB">
      <w:pPr>
        <w:spacing w:after="0" w:line="360" w:lineRule="auto"/>
        <w:jc w:val="both"/>
        <w:rPr>
          <w:rFonts w:ascii="Times New Roman" w:hAnsi="Times New Roman" w:cs="Times New Roman"/>
          <w:b/>
          <w:sz w:val="24"/>
          <w:szCs w:val="24"/>
        </w:rPr>
      </w:pPr>
      <w:r w:rsidRPr="007B3BDB">
        <w:rPr>
          <w:rFonts w:ascii="Times New Roman" w:hAnsi="Times New Roman" w:cs="Times New Roman"/>
          <w:b/>
          <w:sz w:val="24"/>
          <w:szCs w:val="24"/>
        </w:rPr>
        <w:t xml:space="preserve">Project management :  </w:t>
      </w:r>
    </w:p>
    <w:p w:rsidR="00736E98" w:rsidRPr="007B3BDB" w:rsidRDefault="00736E98" w:rsidP="007B3BDB">
      <w:pPr>
        <w:pStyle w:val="Paragraphedeliste"/>
        <w:numPr>
          <w:ilvl w:val="0"/>
          <w:numId w:val="19"/>
        </w:numPr>
        <w:spacing w:after="0" w:line="360" w:lineRule="auto"/>
        <w:jc w:val="both"/>
        <w:rPr>
          <w:rFonts w:ascii="Times New Roman" w:hAnsi="Times New Roman" w:cs="Times New Roman"/>
          <w:sz w:val="24"/>
          <w:szCs w:val="24"/>
          <w:lang w:val="en-US"/>
        </w:rPr>
      </w:pPr>
      <w:r w:rsidRPr="007B3BDB">
        <w:rPr>
          <w:rFonts w:ascii="Times New Roman" w:hAnsi="Times New Roman" w:cs="Times New Roman"/>
          <w:sz w:val="24"/>
          <w:szCs w:val="24"/>
          <w:lang w:val="en-US"/>
        </w:rPr>
        <w:t xml:space="preserve">Project Management Office (cost, planning, contract, </w:t>
      </w:r>
      <w:r w:rsidR="00BD11FB" w:rsidRPr="007B3BDB">
        <w:rPr>
          <w:rFonts w:ascii="Times New Roman" w:hAnsi="Times New Roman" w:cs="Times New Roman"/>
          <w:sz w:val="24"/>
          <w:szCs w:val="24"/>
          <w:lang w:val="en-US"/>
        </w:rPr>
        <w:t>resources</w:t>
      </w:r>
      <w:r w:rsidRPr="007B3BDB">
        <w:rPr>
          <w:rFonts w:ascii="Times New Roman" w:hAnsi="Times New Roman" w:cs="Times New Roman"/>
          <w:sz w:val="24"/>
          <w:szCs w:val="24"/>
          <w:lang w:val="en-US"/>
        </w:rPr>
        <w:t>)</w:t>
      </w:r>
    </w:p>
    <w:p w:rsidR="00736E98" w:rsidRPr="007B3BDB" w:rsidRDefault="00736E98" w:rsidP="007B3BDB">
      <w:pPr>
        <w:pStyle w:val="Paragraphedeliste"/>
        <w:numPr>
          <w:ilvl w:val="0"/>
          <w:numId w:val="19"/>
        </w:numPr>
        <w:spacing w:after="0" w:line="360" w:lineRule="auto"/>
        <w:jc w:val="both"/>
        <w:rPr>
          <w:rFonts w:ascii="Times New Roman" w:hAnsi="Times New Roman" w:cs="Times New Roman"/>
          <w:sz w:val="24"/>
          <w:szCs w:val="24"/>
        </w:rPr>
      </w:pPr>
      <w:r w:rsidRPr="007B3BDB">
        <w:rPr>
          <w:rFonts w:ascii="Times New Roman" w:hAnsi="Times New Roman" w:cs="Times New Roman"/>
          <w:sz w:val="24"/>
          <w:szCs w:val="24"/>
        </w:rPr>
        <w:t xml:space="preserve">Global </w:t>
      </w:r>
      <w:proofErr w:type="spellStart"/>
      <w:r w:rsidRPr="007B3BDB">
        <w:rPr>
          <w:rFonts w:ascii="Times New Roman" w:hAnsi="Times New Roman" w:cs="Times New Roman"/>
          <w:sz w:val="24"/>
          <w:szCs w:val="24"/>
        </w:rPr>
        <w:t>Risk</w:t>
      </w:r>
      <w:proofErr w:type="spellEnd"/>
      <w:r w:rsidRPr="007B3BDB">
        <w:rPr>
          <w:rFonts w:ascii="Times New Roman" w:hAnsi="Times New Roman" w:cs="Times New Roman"/>
          <w:sz w:val="24"/>
          <w:szCs w:val="24"/>
        </w:rPr>
        <w:t xml:space="preserve"> Management (GRM)</w:t>
      </w:r>
    </w:p>
    <w:p w:rsidR="00736E98" w:rsidRPr="007B3BDB" w:rsidRDefault="00736E98" w:rsidP="007B3BDB">
      <w:pPr>
        <w:pStyle w:val="Paragraphedeliste"/>
        <w:numPr>
          <w:ilvl w:val="0"/>
          <w:numId w:val="19"/>
        </w:numPr>
        <w:spacing w:after="0" w:line="360" w:lineRule="auto"/>
        <w:jc w:val="both"/>
        <w:rPr>
          <w:rFonts w:ascii="Times New Roman" w:hAnsi="Times New Roman" w:cs="Times New Roman"/>
          <w:sz w:val="24"/>
          <w:szCs w:val="24"/>
        </w:rPr>
      </w:pPr>
      <w:r w:rsidRPr="007B3BDB">
        <w:rPr>
          <w:rFonts w:ascii="Times New Roman" w:hAnsi="Times New Roman" w:cs="Times New Roman"/>
          <w:sz w:val="24"/>
          <w:szCs w:val="24"/>
        </w:rPr>
        <w:t>Configuration management</w:t>
      </w:r>
    </w:p>
    <w:p w:rsidR="00736E98" w:rsidRPr="007B3BDB" w:rsidRDefault="00736E98" w:rsidP="007B3BDB">
      <w:pPr>
        <w:pStyle w:val="Paragraphedeliste"/>
        <w:numPr>
          <w:ilvl w:val="0"/>
          <w:numId w:val="19"/>
        </w:numPr>
        <w:spacing w:after="0" w:line="360" w:lineRule="auto"/>
        <w:jc w:val="both"/>
        <w:rPr>
          <w:rFonts w:ascii="Times New Roman" w:hAnsi="Times New Roman" w:cs="Times New Roman"/>
          <w:sz w:val="24"/>
          <w:szCs w:val="24"/>
        </w:rPr>
      </w:pPr>
      <w:r w:rsidRPr="007B3BDB">
        <w:rPr>
          <w:rFonts w:ascii="Times New Roman" w:hAnsi="Times New Roman" w:cs="Times New Roman"/>
          <w:sz w:val="24"/>
          <w:szCs w:val="24"/>
        </w:rPr>
        <w:t xml:space="preserve">Contracts &amp; Supply </w:t>
      </w:r>
      <w:del w:id="41" w:author="Famille M" w:date="2018-11-22T10:02:00Z">
        <w:r w:rsidRPr="007B3BDB" w:rsidDel="00463C4B">
          <w:rPr>
            <w:rFonts w:ascii="Times New Roman" w:hAnsi="Times New Roman" w:cs="Times New Roman"/>
            <w:sz w:val="24"/>
            <w:szCs w:val="24"/>
          </w:rPr>
          <w:delText>chain</w:delText>
        </w:r>
      </w:del>
      <w:ins w:id="42" w:author="Famille M" w:date="2018-11-22T10:02:00Z">
        <w:r w:rsidR="00463C4B" w:rsidRPr="007B3BDB">
          <w:rPr>
            <w:rFonts w:ascii="Times New Roman" w:hAnsi="Times New Roman" w:cs="Times New Roman"/>
            <w:sz w:val="24"/>
            <w:szCs w:val="24"/>
          </w:rPr>
          <w:t>Chain</w:t>
        </w:r>
      </w:ins>
      <w:r w:rsidRPr="007B3BDB">
        <w:rPr>
          <w:rFonts w:ascii="Times New Roman" w:hAnsi="Times New Roman" w:cs="Times New Roman"/>
          <w:sz w:val="24"/>
          <w:szCs w:val="24"/>
        </w:rPr>
        <w:t xml:space="preserve"> supervision</w:t>
      </w:r>
    </w:p>
    <w:p w:rsidR="00636D4A" w:rsidRPr="007B3BDB" w:rsidRDefault="00736E98" w:rsidP="007B3BDB">
      <w:pPr>
        <w:pStyle w:val="Paragraphedeliste"/>
        <w:numPr>
          <w:ilvl w:val="0"/>
          <w:numId w:val="19"/>
        </w:numPr>
        <w:spacing w:after="0" w:line="360" w:lineRule="auto"/>
        <w:jc w:val="both"/>
        <w:rPr>
          <w:rFonts w:ascii="Times New Roman" w:hAnsi="Times New Roman" w:cs="Times New Roman"/>
          <w:sz w:val="24"/>
          <w:szCs w:val="24"/>
        </w:rPr>
      </w:pPr>
      <w:r w:rsidRPr="007B3BDB">
        <w:rPr>
          <w:rFonts w:ascii="Times New Roman" w:hAnsi="Times New Roman" w:cs="Times New Roman"/>
          <w:sz w:val="24"/>
          <w:szCs w:val="24"/>
        </w:rPr>
        <w:t>Construction supervision</w:t>
      </w:r>
    </w:p>
    <w:p w:rsidR="00736E98" w:rsidRPr="007B3BDB" w:rsidRDefault="00B52148" w:rsidP="007B3BDB">
      <w:pPr>
        <w:pStyle w:val="Paragraphedeliste"/>
        <w:numPr>
          <w:ilvl w:val="0"/>
          <w:numId w:val="19"/>
        </w:numPr>
        <w:spacing w:after="0" w:line="360" w:lineRule="auto"/>
        <w:jc w:val="both"/>
        <w:rPr>
          <w:rFonts w:ascii="Times New Roman" w:hAnsi="Times New Roman" w:cs="Times New Roman"/>
          <w:sz w:val="24"/>
          <w:szCs w:val="24"/>
        </w:rPr>
      </w:pPr>
      <w:proofErr w:type="spellStart"/>
      <w:r w:rsidRPr="007B3BDB">
        <w:rPr>
          <w:rFonts w:ascii="Times New Roman" w:hAnsi="Times New Roman" w:cs="Times New Roman"/>
          <w:sz w:val="24"/>
          <w:szCs w:val="24"/>
        </w:rPr>
        <w:t>Testing</w:t>
      </w:r>
      <w:proofErr w:type="spellEnd"/>
      <w:r w:rsidRPr="007B3BDB">
        <w:rPr>
          <w:rFonts w:ascii="Times New Roman" w:hAnsi="Times New Roman" w:cs="Times New Roman"/>
          <w:sz w:val="24"/>
          <w:szCs w:val="24"/>
        </w:rPr>
        <w:t xml:space="preserve"> and </w:t>
      </w:r>
      <w:proofErr w:type="spellStart"/>
      <w:r w:rsidRPr="007B3BDB">
        <w:rPr>
          <w:rFonts w:ascii="Times New Roman" w:hAnsi="Times New Roman" w:cs="Times New Roman"/>
          <w:sz w:val="24"/>
          <w:szCs w:val="24"/>
        </w:rPr>
        <w:t>commissioning</w:t>
      </w:r>
      <w:proofErr w:type="spellEnd"/>
    </w:p>
    <w:p w:rsidR="00636D4A" w:rsidRPr="007B3BDB" w:rsidRDefault="00636D4A" w:rsidP="007B3BDB">
      <w:pPr>
        <w:pStyle w:val="Paragraphedeliste"/>
        <w:numPr>
          <w:ilvl w:val="0"/>
          <w:numId w:val="19"/>
        </w:numPr>
        <w:spacing w:after="0" w:line="360" w:lineRule="auto"/>
        <w:jc w:val="both"/>
        <w:rPr>
          <w:rFonts w:ascii="Times New Roman" w:hAnsi="Times New Roman" w:cs="Times New Roman"/>
          <w:sz w:val="24"/>
          <w:szCs w:val="24"/>
        </w:rPr>
      </w:pPr>
      <w:r w:rsidRPr="007B3BDB">
        <w:rPr>
          <w:rFonts w:ascii="Times New Roman" w:hAnsi="Times New Roman" w:cs="Times New Roman"/>
          <w:sz w:val="24"/>
          <w:szCs w:val="24"/>
        </w:rPr>
        <w:t>Supervision des arrêts</w:t>
      </w:r>
    </w:p>
    <w:p w:rsidR="00636D4A" w:rsidRPr="007B3BDB" w:rsidRDefault="00FF267A" w:rsidP="007B3BDB">
      <w:pPr>
        <w:pStyle w:val="Paragraphedeliste"/>
        <w:spacing w:line="360" w:lineRule="auto"/>
        <w:jc w:val="both"/>
        <w:rPr>
          <w:rFonts w:ascii="Times New Roman" w:hAnsi="Times New Roman" w:cs="Times New Roman"/>
          <w:b/>
          <w:sz w:val="24"/>
          <w:szCs w:val="24"/>
        </w:rPr>
      </w:pPr>
      <w:r w:rsidRPr="007B3BDB">
        <w:rPr>
          <w:rFonts w:ascii="Times New Roman" w:hAnsi="Times New Roman" w:cs="Times New Roman"/>
          <w:b/>
          <w:sz w:val="24"/>
          <w:szCs w:val="24"/>
        </w:rPr>
        <w:t>2.2</w:t>
      </w:r>
      <w:r w:rsidR="00E467B4" w:rsidRPr="007B3BDB">
        <w:rPr>
          <w:rFonts w:ascii="Times New Roman" w:hAnsi="Times New Roman" w:cs="Times New Roman"/>
          <w:b/>
          <w:sz w:val="24"/>
          <w:szCs w:val="24"/>
        </w:rPr>
        <w:t xml:space="preserve"> </w:t>
      </w:r>
      <w:r w:rsidR="00D86EF8" w:rsidRPr="007B3BDB">
        <w:rPr>
          <w:rFonts w:ascii="Times New Roman" w:hAnsi="Times New Roman" w:cs="Times New Roman"/>
          <w:b/>
          <w:sz w:val="24"/>
          <w:szCs w:val="24"/>
        </w:rPr>
        <w:t xml:space="preserve">Digital &amp; Performance </w:t>
      </w:r>
    </w:p>
    <w:p w:rsidR="00D86EF8" w:rsidRPr="007B3BDB" w:rsidRDefault="00D86EF8" w:rsidP="007B3BDB">
      <w:pPr>
        <w:pStyle w:val="Paragraphedeliste"/>
        <w:numPr>
          <w:ilvl w:val="0"/>
          <w:numId w:val="36"/>
        </w:numPr>
        <w:spacing w:line="360" w:lineRule="auto"/>
        <w:ind w:left="426" w:hanging="284"/>
        <w:jc w:val="both"/>
        <w:rPr>
          <w:rFonts w:ascii="Times New Roman" w:hAnsi="Times New Roman" w:cs="Times New Roman"/>
          <w:sz w:val="24"/>
          <w:szCs w:val="24"/>
          <w:lang w:val="en-US"/>
        </w:rPr>
      </w:pPr>
      <w:r w:rsidRPr="007B3BDB">
        <w:rPr>
          <w:rFonts w:ascii="Times New Roman" w:hAnsi="Times New Roman" w:cs="Times New Roman"/>
          <w:sz w:val="24"/>
          <w:szCs w:val="24"/>
          <w:lang w:val="en-US"/>
        </w:rPr>
        <w:t xml:space="preserve">Becoming a player in digital engineering in Africa is our ambition. </w:t>
      </w:r>
      <w:r w:rsidR="0037365A" w:rsidRPr="007B3BDB">
        <w:rPr>
          <w:rFonts w:ascii="Times New Roman" w:hAnsi="Times New Roman" w:cs="Times New Roman"/>
          <w:sz w:val="24"/>
          <w:szCs w:val="24"/>
          <w:lang w:val="en-US"/>
        </w:rPr>
        <w:t>Thus</w:t>
      </w:r>
      <w:r w:rsidR="00C621CD" w:rsidRPr="007B3BDB">
        <w:rPr>
          <w:rFonts w:ascii="Times New Roman" w:hAnsi="Times New Roman" w:cs="Times New Roman"/>
          <w:sz w:val="24"/>
          <w:szCs w:val="24"/>
          <w:lang w:val="en-US"/>
        </w:rPr>
        <w:t>, I</w:t>
      </w:r>
      <w:r w:rsidR="007A5F96" w:rsidRPr="007B3BDB">
        <w:rPr>
          <w:rFonts w:ascii="Times New Roman" w:hAnsi="Times New Roman" w:cs="Times New Roman"/>
          <w:sz w:val="24"/>
          <w:szCs w:val="24"/>
          <w:lang w:val="en-US"/>
        </w:rPr>
        <w:t xml:space="preserve">nnovation </w:t>
      </w:r>
      <w:r w:rsidR="00C621CD" w:rsidRPr="007B3BDB">
        <w:rPr>
          <w:rFonts w:ascii="Times New Roman" w:hAnsi="Times New Roman" w:cs="Times New Roman"/>
          <w:sz w:val="24"/>
          <w:szCs w:val="24"/>
          <w:lang w:val="en-US"/>
        </w:rPr>
        <w:t>C</w:t>
      </w:r>
      <w:r w:rsidR="007A5F96" w:rsidRPr="007B3BDB">
        <w:rPr>
          <w:rFonts w:ascii="Times New Roman" w:hAnsi="Times New Roman" w:cs="Times New Roman"/>
          <w:sz w:val="24"/>
          <w:szCs w:val="24"/>
          <w:lang w:val="en-US"/>
        </w:rPr>
        <w:t>onseil</w:t>
      </w:r>
      <w:r w:rsidR="00C621CD" w:rsidRPr="007B3BDB">
        <w:rPr>
          <w:rFonts w:ascii="Times New Roman" w:hAnsi="Times New Roman" w:cs="Times New Roman"/>
          <w:sz w:val="24"/>
          <w:szCs w:val="24"/>
          <w:lang w:val="en-US"/>
        </w:rPr>
        <w:t xml:space="preserve"> </w:t>
      </w:r>
      <w:r w:rsidR="005D0FF3" w:rsidRPr="007B3BDB">
        <w:rPr>
          <w:rFonts w:ascii="Times New Roman" w:hAnsi="Times New Roman" w:cs="Times New Roman"/>
          <w:sz w:val="24"/>
          <w:szCs w:val="24"/>
          <w:lang w:val="en-US"/>
        </w:rPr>
        <w:t>accompany</w:t>
      </w:r>
      <w:r w:rsidR="00A65FE8" w:rsidRPr="007B3BDB">
        <w:rPr>
          <w:rFonts w:ascii="Times New Roman" w:hAnsi="Times New Roman" w:cs="Times New Roman"/>
          <w:sz w:val="24"/>
          <w:szCs w:val="24"/>
          <w:lang w:val="en-US"/>
        </w:rPr>
        <w:t xml:space="preserve"> </w:t>
      </w:r>
      <w:r w:rsidR="00C621CD" w:rsidRPr="007B3BDB">
        <w:rPr>
          <w:rFonts w:ascii="Times New Roman" w:hAnsi="Times New Roman" w:cs="Times New Roman"/>
          <w:sz w:val="24"/>
          <w:szCs w:val="24"/>
          <w:lang w:val="en-US"/>
        </w:rPr>
        <w:t>its customers in their digital transformation by ensuring the performance of their industrial information system.</w:t>
      </w:r>
      <w:r w:rsidR="00DE5E5B" w:rsidRPr="007B3BDB">
        <w:rPr>
          <w:rFonts w:ascii="Times New Roman" w:hAnsi="Times New Roman" w:cs="Times New Roman"/>
          <w:sz w:val="24"/>
          <w:szCs w:val="24"/>
          <w:lang w:val="en-US"/>
        </w:rPr>
        <w:t xml:space="preserve"> </w:t>
      </w:r>
      <w:r w:rsidR="00E7564C" w:rsidRPr="007B3BDB">
        <w:rPr>
          <w:rFonts w:ascii="Times New Roman" w:hAnsi="Times New Roman" w:cs="Times New Roman"/>
          <w:sz w:val="24"/>
          <w:szCs w:val="24"/>
          <w:lang w:val="en-US"/>
        </w:rPr>
        <w:t xml:space="preserve"> "</w:t>
      </w:r>
      <w:r w:rsidR="005D0FF3" w:rsidRPr="007B3BDB">
        <w:rPr>
          <w:rFonts w:ascii="Times New Roman" w:hAnsi="Times New Roman" w:cs="Times New Roman"/>
          <w:sz w:val="24"/>
          <w:szCs w:val="24"/>
          <w:lang w:val="en-US"/>
        </w:rPr>
        <w:t xml:space="preserve">Today, a global race has begun to accelerate the transition of the industrial sector to the model of the connected factory called Industry 4.0 </w:t>
      </w:r>
      <w:ins w:id="43" w:author="Famille M" w:date="2018-11-20T21:47:00Z">
        <w:r w:rsidR="0042097E">
          <w:rPr>
            <w:rFonts w:ascii="Times New Roman" w:hAnsi="Times New Roman" w:cs="Times New Roman"/>
            <w:sz w:val="24"/>
            <w:szCs w:val="24"/>
            <w:lang w:val="en-US"/>
          </w:rPr>
          <w:t xml:space="preserve">or Industry of the future </w:t>
        </w:r>
      </w:ins>
      <w:r w:rsidR="005D0FF3" w:rsidRPr="007B3BDB">
        <w:rPr>
          <w:rFonts w:ascii="Times New Roman" w:hAnsi="Times New Roman" w:cs="Times New Roman"/>
          <w:sz w:val="24"/>
          <w:szCs w:val="24"/>
          <w:lang w:val="en-US"/>
        </w:rPr>
        <w:t>and Africa must not miss the boat!</w:t>
      </w:r>
      <w:del w:id="44" w:author="Famille M" w:date="2018-11-20T21:56:00Z">
        <w:r w:rsidR="00E7564C" w:rsidRPr="007B3BDB" w:rsidDel="0042097E">
          <w:rPr>
            <w:rFonts w:ascii="Times New Roman" w:hAnsi="Times New Roman" w:cs="Times New Roman"/>
            <w:sz w:val="24"/>
            <w:szCs w:val="24"/>
            <w:lang w:val="en-US"/>
          </w:rPr>
          <w:delText>"</w:delText>
        </w:r>
        <w:r w:rsidR="005D0FF3" w:rsidRPr="007B3BDB" w:rsidDel="0042097E">
          <w:rPr>
            <w:rFonts w:ascii="Times New Roman" w:hAnsi="Times New Roman" w:cs="Times New Roman"/>
            <w:sz w:val="24"/>
            <w:szCs w:val="24"/>
            <w:lang w:val="en-US"/>
          </w:rPr>
          <w:delText>.</w:delText>
        </w:r>
      </w:del>
      <w:ins w:id="45" w:author="Famille M" w:date="2018-11-20T21:56:00Z">
        <w:r w:rsidR="0042097E">
          <w:rPr>
            <w:rFonts w:ascii="Times New Roman" w:hAnsi="Times New Roman" w:cs="Times New Roman"/>
            <w:sz w:val="24"/>
            <w:szCs w:val="24"/>
            <w:lang w:val="en-US"/>
          </w:rPr>
          <w:t xml:space="preserve"> </w:t>
        </w:r>
      </w:ins>
      <w:r w:rsidR="00B02892" w:rsidRPr="007B3BDB">
        <w:rPr>
          <w:rFonts w:ascii="Times New Roman" w:hAnsi="Times New Roman" w:cs="Times New Roman"/>
          <w:sz w:val="24"/>
          <w:szCs w:val="24"/>
          <w:lang w:val="en-US"/>
        </w:rPr>
        <w:t>So, Inn</w:t>
      </w:r>
      <w:r w:rsidR="00FF267A" w:rsidRPr="007B3BDB">
        <w:rPr>
          <w:rFonts w:ascii="Times New Roman" w:hAnsi="Times New Roman" w:cs="Times New Roman"/>
          <w:sz w:val="24"/>
          <w:szCs w:val="24"/>
          <w:lang w:val="en-US"/>
        </w:rPr>
        <w:t>o</w:t>
      </w:r>
      <w:r w:rsidR="00B02892" w:rsidRPr="007B3BDB">
        <w:rPr>
          <w:rFonts w:ascii="Times New Roman" w:hAnsi="Times New Roman" w:cs="Times New Roman"/>
          <w:sz w:val="24"/>
          <w:szCs w:val="24"/>
          <w:lang w:val="en-US"/>
        </w:rPr>
        <w:t>vation Conseil accompanies African industrial players in their digitalization, because they have to deal with:</w:t>
      </w:r>
    </w:p>
    <w:p w:rsidR="00B02892" w:rsidRPr="007B3BDB" w:rsidRDefault="00B02892" w:rsidP="007B3BDB">
      <w:pPr>
        <w:pStyle w:val="Paragraphedeliste"/>
        <w:numPr>
          <w:ilvl w:val="0"/>
          <w:numId w:val="36"/>
        </w:numPr>
        <w:spacing w:line="360" w:lineRule="auto"/>
        <w:ind w:left="426" w:hanging="284"/>
        <w:jc w:val="both"/>
        <w:rPr>
          <w:rFonts w:ascii="Times New Roman" w:hAnsi="Times New Roman" w:cs="Times New Roman"/>
          <w:sz w:val="24"/>
          <w:szCs w:val="24"/>
          <w:lang w:val="en-US"/>
        </w:rPr>
      </w:pPr>
      <w:r w:rsidRPr="007B3BDB">
        <w:rPr>
          <w:rFonts w:ascii="Times New Roman" w:hAnsi="Times New Roman" w:cs="Times New Roman"/>
          <w:sz w:val="24"/>
          <w:szCs w:val="24"/>
          <w:lang w:val="en-US"/>
        </w:rPr>
        <w:t>An increasingly competitive global market</w:t>
      </w:r>
    </w:p>
    <w:p w:rsidR="00B02892" w:rsidRPr="007B3BDB" w:rsidRDefault="00B02892" w:rsidP="007B3BDB">
      <w:pPr>
        <w:pStyle w:val="Paragraphedeliste"/>
        <w:numPr>
          <w:ilvl w:val="0"/>
          <w:numId w:val="36"/>
        </w:numPr>
        <w:spacing w:line="360" w:lineRule="auto"/>
        <w:ind w:left="426" w:hanging="284"/>
        <w:jc w:val="both"/>
        <w:rPr>
          <w:rFonts w:ascii="Times New Roman" w:hAnsi="Times New Roman" w:cs="Times New Roman"/>
          <w:sz w:val="24"/>
          <w:szCs w:val="24"/>
          <w:lang w:val="en-US"/>
        </w:rPr>
      </w:pPr>
      <w:r w:rsidRPr="007B3BDB">
        <w:rPr>
          <w:rFonts w:ascii="Times New Roman" w:hAnsi="Times New Roman" w:cs="Times New Roman"/>
          <w:sz w:val="24"/>
          <w:szCs w:val="24"/>
          <w:lang w:val="en-US"/>
        </w:rPr>
        <w:t>The arrival of innovative technological solutions</w:t>
      </w:r>
    </w:p>
    <w:p w:rsidR="00B02892" w:rsidRPr="007B3BDB" w:rsidRDefault="00B02892" w:rsidP="007B3BDB">
      <w:pPr>
        <w:pStyle w:val="Paragraphedeliste"/>
        <w:numPr>
          <w:ilvl w:val="0"/>
          <w:numId w:val="36"/>
        </w:numPr>
        <w:spacing w:line="360" w:lineRule="auto"/>
        <w:ind w:left="426" w:hanging="284"/>
        <w:jc w:val="both"/>
        <w:rPr>
          <w:rFonts w:ascii="Times New Roman" w:hAnsi="Times New Roman" w:cs="Times New Roman"/>
          <w:sz w:val="24"/>
          <w:szCs w:val="24"/>
          <w:lang w:val="en-US"/>
        </w:rPr>
      </w:pPr>
      <w:r w:rsidRPr="007B3BDB">
        <w:rPr>
          <w:rFonts w:ascii="Times New Roman" w:hAnsi="Times New Roman" w:cs="Times New Roman"/>
          <w:sz w:val="24"/>
          <w:szCs w:val="24"/>
          <w:lang w:val="en-US"/>
        </w:rPr>
        <w:t>The transformation of the commercial relationship</w:t>
      </w:r>
    </w:p>
    <w:p w:rsidR="007A335F" w:rsidRPr="007B3BDB" w:rsidRDefault="00B02892" w:rsidP="007B3BDB">
      <w:pPr>
        <w:pStyle w:val="Paragraphedeliste"/>
        <w:numPr>
          <w:ilvl w:val="0"/>
          <w:numId w:val="36"/>
        </w:numPr>
        <w:spacing w:line="360" w:lineRule="auto"/>
        <w:ind w:left="426" w:hanging="284"/>
        <w:jc w:val="both"/>
        <w:rPr>
          <w:rFonts w:ascii="Times New Roman" w:hAnsi="Times New Roman" w:cs="Times New Roman"/>
          <w:b/>
          <w:sz w:val="24"/>
          <w:szCs w:val="24"/>
          <w:lang w:val="en"/>
        </w:rPr>
      </w:pPr>
      <w:r w:rsidRPr="007B3BDB">
        <w:rPr>
          <w:rFonts w:ascii="Times New Roman" w:hAnsi="Times New Roman" w:cs="Times New Roman"/>
          <w:sz w:val="24"/>
          <w:szCs w:val="24"/>
          <w:lang w:val="en-US"/>
        </w:rPr>
        <w:t>Consumption pattern changing</w:t>
      </w:r>
    </w:p>
    <w:p w:rsidR="00760446" w:rsidRPr="007B3BDB" w:rsidRDefault="00760446" w:rsidP="007B3BDB">
      <w:pPr>
        <w:spacing w:after="0" w:line="360" w:lineRule="auto"/>
        <w:jc w:val="both"/>
        <w:rPr>
          <w:rFonts w:ascii="Times New Roman" w:hAnsi="Times New Roman" w:cs="Times New Roman"/>
          <w:b/>
          <w:sz w:val="24"/>
          <w:szCs w:val="24"/>
          <w:lang w:val="en-US"/>
        </w:rPr>
      </w:pPr>
      <w:r w:rsidRPr="007B3BDB">
        <w:rPr>
          <w:rFonts w:ascii="Times New Roman" w:hAnsi="Times New Roman" w:cs="Times New Roman"/>
          <w:b/>
          <w:sz w:val="24"/>
          <w:szCs w:val="24"/>
          <w:lang w:val="en"/>
        </w:rPr>
        <w:lastRenderedPageBreak/>
        <w:t>Why industrial digitization in Africa?</w:t>
      </w:r>
    </w:p>
    <w:p w:rsidR="00760446" w:rsidRPr="007B3BDB" w:rsidDel="0042097E" w:rsidRDefault="00760446" w:rsidP="007B3BDB">
      <w:pPr>
        <w:spacing w:line="360" w:lineRule="auto"/>
        <w:jc w:val="both"/>
        <w:rPr>
          <w:del w:id="46" w:author="Famille M" w:date="2018-11-20T21:56:00Z"/>
          <w:rFonts w:ascii="Times New Roman" w:hAnsi="Times New Roman" w:cs="Times New Roman"/>
          <w:sz w:val="24"/>
          <w:szCs w:val="24"/>
          <w:lang w:val="en"/>
        </w:rPr>
      </w:pPr>
      <w:r w:rsidRPr="007B3BDB">
        <w:rPr>
          <w:rFonts w:ascii="Times New Roman" w:hAnsi="Times New Roman" w:cs="Times New Roman"/>
          <w:sz w:val="24"/>
          <w:szCs w:val="24"/>
          <w:lang w:val="en"/>
        </w:rPr>
        <w:t>Quite simply, the stakes are to be more flexible to produce more and more efficient and varied products, to increase productivity while shortening delivery times and optimizing manufacturing costs.</w:t>
      </w:r>
      <w:ins w:id="47" w:author="Famille M" w:date="2018-11-20T21:56:00Z">
        <w:r w:rsidR="0042097E">
          <w:rPr>
            <w:rFonts w:ascii="Times New Roman" w:hAnsi="Times New Roman" w:cs="Times New Roman"/>
            <w:sz w:val="24"/>
            <w:szCs w:val="24"/>
            <w:lang w:val="en"/>
          </w:rPr>
          <w:t xml:space="preserve"> </w:t>
        </w:r>
      </w:ins>
    </w:p>
    <w:p w:rsidR="00760446" w:rsidRPr="0042097E" w:rsidDel="0042097E" w:rsidRDefault="00760446">
      <w:pPr>
        <w:pStyle w:val="Default"/>
        <w:spacing w:line="360" w:lineRule="auto"/>
        <w:jc w:val="both"/>
        <w:rPr>
          <w:del w:id="48" w:author="Famille M" w:date="2018-11-20T21:54:00Z"/>
          <w:lang w:val="en-US"/>
          <w:rPrChange w:id="49" w:author="Famille M" w:date="2018-11-20T21:57:00Z">
            <w:rPr>
              <w:del w:id="50" w:author="Famille M" w:date="2018-11-20T21:54:00Z"/>
              <w:rFonts w:ascii="Times New Roman" w:hAnsi="Times New Roman" w:cs="Times New Roman"/>
              <w:sz w:val="24"/>
              <w:szCs w:val="24"/>
              <w:lang w:val="en"/>
            </w:rPr>
          </w:rPrChange>
        </w:rPr>
        <w:pPrChange w:id="51" w:author="Famille M" w:date="2018-11-20T21:57:00Z">
          <w:pPr>
            <w:spacing w:line="360" w:lineRule="auto"/>
            <w:jc w:val="both"/>
          </w:pPr>
        </w:pPrChange>
      </w:pPr>
      <w:del w:id="52" w:author="Famille M" w:date="2018-11-20T21:51:00Z">
        <w:r w:rsidRPr="007B3BDB" w:rsidDel="0042097E">
          <w:rPr>
            <w:lang w:val="en"/>
          </w:rPr>
          <w:delText>But</w:delText>
        </w:r>
      </w:del>
      <w:ins w:id="53" w:author="Famille M" w:date="2018-11-20T21:51:00Z">
        <w:r w:rsidR="0042097E" w:rsidRPr="007B3BDB">
          <w:rPr>
            <w:lang w:val="en"/>
          </w:rPr>
          <w:t>However</w:t>
        </w:r>
      </w:ins>
      <w:del w:id="54" w:author="Famille M" w:date="2018-11-20T21:51:00Z">
        <w:r w:rsidRPr="007B3BDB" w:rsidDel="0042097E">
          <w:rPr>
            <w:lang w:val="en"/>
          </w:rPr>
          <w:delText xml:space="preserve"> also</w:delText>
        </w:r>
      </w:del>
      <w:r w:rsidRPr="007B3BDB">
        <w:rPr>
          <w:lang w:val="en"/>
        </w:rPr>
        <w:t xml:space="preserve">, it is also helping them to be the first to produce an innovative </w:t>
      </w:r>
      <w:r w:rsidRPr="0042097E">
        <w:rPr>
          <w:lang w:val="en-US"/>
          <w:rPrChange w:id="55" w:author="Famille M" w:date="2018-11-20T21:57:00Z">
            <w:rPr>
              <w:rFonts w:ascii="Times New Roman" w:hAnsi="Times New Roman" w:cs="Times New Roman"/>
              <w:sz w:val="24"/>
              <w:szCs w:val="24"/>
              <w:lang w:val="en"/>
            </w:rPr>
          </w:rPrChange>
        </w:rPr>
        <w:t>product on the market.</w:t>
      </w:r>
      <w:ins w:id="56" w:author="Famille M" w:date="2018-11-20T21:54:00Z">
        <w:r w:rsidR="0042097E" w:rsidRPr="0042097E">
          <w:rPr>
            <w:lang w:val="en-US"/>
            <w:rPrChange w:id="57" w:author="Famille M" w:date="2018-11-20T21:57:00Z">
              <w:rPr>
                <w:rFonts w:ascii="Times New Roman" w:hAnsi="Times New Roman" w:cs="Times New Roman"/>
                <w:sz w:val="24"/>
                <w:szCs w:val="24"/>
                <w:lang w:val="en"/>
              </w:rPr>
            </w:rPrChange>
          </w:rPr>
          <w:t xml:space="preserve"> </w:t>
        </w:r>
      </w:ins>
    </w:p>
    <w:p w:rsidR="0042097E" w:rsidRPr="0042097E" w:rsidRDefault="00760446">
      <w:pPr>
        <w:pStyle w:val="Default"/>
        <w:spacing w:line="360" w:lineRule="auto"/>
        <w:jc w:val="both"/>
        <w:rPr>
          <w:ins w:id="58" w:author="Famille M" w:date="2018-11-20T21:56:00Z"/>
          <w:lang w:val="en-US"/>
          <w:rPrChange w:id="59" w:author="Famille M" w:date="2018-11-20T21:57:00Z">
            <w:rPr>
              <w:ins w:id="60" w:author="Famille M" w:date="2018-11-20T21:56:00Z"/>
              <w:lang w:val="en"/>
            </w:rPr>
          </w:rPrChange>
        </w:rPr>
        <w:pPrChange w:id="61" w:author="Famille M" w:date="2018-11-20T21:57:00Z">
          <w:pPr>
            <w:pStyle w:val="NormalWeb"/>
            <w:spacing w:line="360" w:lineRule="auto"/>
            <w:jc w:val="both"/>
          </w:pPr>
        </w:pPrChange>
      </w:pPr>
      <w:del w:id="62" w:author="Famille M" w:date="2018-11-20T21:54:00Z">
        <w:r w:rsidRPr="0042097E" w:rsidDel="0042097E">
          <w:rPr>
            <w:lang w:val="en-US"/>
            <w:rPrChange w:id="63" w:author="Famille M" w:date="2018-11-20T21:57:00Z">
              <w:rPr>
                <w:lang w:val="en"/>
              </w:rPr>
            </w:rPrChange>
          </w:rPr>
          <w:delText>W</w:delText>
        </w:r>
      </w:del>
      <w:ins w:id="64" w:author="Famille M" w:date="2018-11-20T21:54:00Z">
        <w:r w:rsidR="0042097E" w:rsidRPr="0042097E">
          <w:rPr>
            <w:lang w:val="en-US"/>
            <w:rPrChange w:id="65" w:author="Famille M" w:date="2018-11-20T21:57:00Z">
              <w:rPr>
                <w:lang w:val="en"/>
              </w:rPr>
            </w:rPrChange>
          </w:rPr>
          <w:t>W</w:t>
        </w:r>
      </w:ins>
      <w:r w:rsidRPr="0042097E">
        <w:rPr>
          <w:lang w:val="en-US"/>
          <w:rPrChange w:id="66" w:author="Famille M" w:date="2018-11-20T21:57:00Z">
            <w:rPr>
              <w:lang w:val="en"/>
            </w:rPr>
          </w:rPrChange>
        </w:rPr>
        <w:t xml:space="preserve">e </w:t>
      </w:r>
      <w:ins w:id="67" w:author="Famille M" w:date="2018-11-20T21:52:00Z">
        <w:r w:rsidR="0042097E" w:rsidRPr="0042097E">
          <w:rPr>
            <w:lang w:val="en-US"/>
            <w:rPrChange w:id="68" w:author="Famille M" w:date="2018-11-20T21:57:00Z">
              <w:rPr>
                <w:lang w:val="en"/>
              </w:rPr>
            </w:rPrChange>
          </w:rPr>
          <w:t xml:space="preserve">assist </w:t>
        </w:r>
      </w:ins>
      <w:del w:id="69" w:author="Famille M" w:date="2018-11-20T21:52:00Z">
        <w:r w:rsidRPr="0042097E" w:rsidDel="0042097E">
          <w:rPr>
            <w:lang w:val="en-US"/>
            <w:rPrChange w:id="70" w:author="Famille M" w:date="2018-11-20T21:57:00Z">
              <w:rPr>
                <w:lang w:val="en"/>
              </w:rPr>
            </w:rPrChange>
          </w:rPr>
          <w:delText xml:space="preserve">support </w:delText>
        </w:r>
      </w:del>
      <w:r w:rsidRPr="0042097E">
        <w:rPr>
          <w:lang w:val="en-US"/>
          <w:rPrChange w:id="71" w:author="Famille M" w:date="2018-11-20T21:57:00Z">
            <w:rPr>
              <w:lang w:val="en"/>
            </w:rPr>
          </w:rPrChange>
        </w:rPr>
        <w:t xml:space="preserve">them and </w:t>
      </w:r>
      <w:ins w:id="72" w:author="Famille M" w:date="2018-11-20T21:53:00Z">
        <w:r w:rsidR="0042097E" w:rsidRPr="0042097E">
          <w:rPr>
            <w:lang w:val="en-US"/>
            <w:rPrChange w:id="73" w:author="Famille M" w:date="2018-11-20T21:57:00Z">
              <w:rPr>
                <w:lang w:val="en"/>
              </w:rPr>
            </w:rPrChange>
          </w:rPr>
          <w:t xml:space="preserve">provide them </w:t>
        </w:r>
      </w:ins>
      <w:del w:id="74" w:author="Famille M" w:date="2018-11-20T21:53:00Z">
        <w:r w:rsidRPr="0042097E" w:rsidDel="0042097E">
          <w:rPr>
            <w:lang w:val="en-US"/>
            <w:rPrChange w:id="75" w:author="Famille M" w:date="2018-11-20T21:57:00Z">
              <w:rPr>
                <w:lang w:val="en"/>
              </w:rPr>
            </w:rPrChange>
          </w:rPr>
          <w:delText xml:space="preserve">put at </w:delText>
        </w:r>
      </w:del>
      <w:del w:id="76" w:author="Famille M" w:date="2018-11-20T21:54:00Z">
        <w:r w:rsidRPr="0042097E" w:rsidDel="0042097E">
          <w:rPr>
            <w:lang w:val="en-US"/>
            <w:rPrChange w:id="77" w:author="Famille M" w:date="2018-11-20T21:57:00Z">
              <w:rPr>
                <w:lang w:val="en"/>
              </w:rPr>
            </w:rPrChange>
          </w:rPr>
          <w:delText xml:space="preserve">their disposal </w:delText>
        </w:r>
      </w:del>
      <w:r w:rsidRPr="0042097E">
        <w:rPr>
          <w:lang w:val="en-US"/>
          <w:rPrChange w:id="78" w:author="Famille M" w:date="2018-11-20T21:57:00Z">
            <w:rPr>
              <w:lang w:val="en"/>
            </w:rPr>
          </w:rPrChange>
        </w:rPr>
        <w:t xml:space="preserve">skills in </w:t>
      </w:r>
      <w:del w:id="79" w:author="Famille M" w:date="2018-11-20T21:55:00Z">
        <w:r w:rsidRPr="0042097E" w:rsidDel="0042097E">
          <w:rPr>
            <w:lang w:val="en-US"/>
            <w:rPrChange w:id="80" w:author="Famille M" w:date="2018-11-20T21:57:00Z">
              <w:rPr>
                <w:lang w:val="en"/>
              </w:rPr>
            </w:rPrChange>
          </w:rPr>
          <w:delText xml:space="preserve">the </w:delText>
        </w:r>
      </w:del>
      <w:r w:rsidRPr="0042097E">
        <w:rPr>
          <w:lang w:val="en-US"/>
          <w:rPrChange w:id="81" w:author="Famille M" w:date="2018-11-20T21:57:00Z">
            <w:rPr>
              <w:lang w:val="en"/>
            </w:rPr>
          </w:rPrChange>
        </w:rPr>
        <w:t>manag</w:t>
      </w:r>
      <w:ins w:id="82" w:author="Famille M" w:date="2018-11-20T21:55:00Z">
        <w:r w:rsidR="0042097E" w:rsidRPr="0042097E">
          <w:rPr>
            <w:lang w:val="en-US"/>
            <w:rPrChange w:id="83" w:author="Famille M" w:date="2018-11-20T21:57:00Z">
              <w:rPr>
                <w:lang w:val="en"/>
              </w:rPr>
            </w:rPrChange>
          </w:rPr>
          <w:t xml:space="preserve">ing </w:t>
        </w:r>
      </w:ins>
      <w:del w:id="84" w:author="Famille M" w:date="2018-11-20T21:55:00Z">
        <w:r w:rsidRPr="0042097E" w:rsidDel="0042097E">
          <w:rPr>
            <w:lang w:val="en-US"/>
            <w:rPrChange w:id="85" w:author="Famille M" w:date="2018-11-20T21:57:00Z">
              <w:rPr>
                <w:lang w:val="en"/>
              </w:rPr>
            </w:rPrChange>
          </w:rPr>
          <w:delText xml:space="preserve">ement </w:delText>
        </w:r>
      </w:del>
      <w:r w:rsidRPr="0042097E">
        <w:rPr>
          <w:lang w:val="en-US"/>
          <w:rPrChange w:id="86" w:author="Famille M" w:date="2018-11-20T21:57:00Z">
            <w:rPr>
              <w:lang w:val="en"/>
            </w:rPr>
          </w:rPrChange>
        </w:rPr>
        <w:t>of their industrial digitization</w:t>
      </w:r>
      <w:ins w:id="87" w:author="Famille M" w:date="2018-11-20T21:54:00Z">
        <w:r w:rsidR="0042097E" w:rsidRPr="0042097E">
          <w:rPr>
            <w:lang w:val="en-US"/>
            <w:rPrChange w:id="88" w:author="Famille M" w:date="2018-11-20T21:57:00Z">
              <w:rPr>
                <w:lang w:val="en"/>
              </w:rPr>
            </w:rPrChange>
          </w:rPr>
          <w:t xml:space="preserve">. </w:t>
        </w:r>
      </w:ins>
    </w:p>
    <w:p w:rsidR="00BB058A" w:rsidRPr="0042097E" w:rsidRDefault="00760446">
      <w:pPr>
        <w:pStyle w:val="Default"/>
        <w:spacing w:after="120" w:line="360" w:lineRule="auto"/>
        <w:jc w:val="both"/>
        <w:rPr>
          <w:lang w:val="en-US"/>
          <w:rPrChange w:id="89" w:author="Famille M" w:date="2018-11-20T21:57:00Z">
            <w:rPr>
              <w:bCs/>
              <w:lang w:val="en-US"/>
            </w:rPr>
          </w:rPrChange>
        </w:rPr>
        <w:pPrChange w:id="90" w:author="Famille M" w:date="2018-11-20T21:58:00Z">
          <w:pPr>
            <w:pStyle w:val="NormalWeb"/>
            <w:spacing w:line="360" w:lineRule="auto"/>
            <w:jc w:val="both"/>
          </w:pPr>
        </w:pPrChange>
      </w:pPr>
      <w:r w:rsidRPr="0042097E">
        <w:rPr>
          <w:lang w:val="en-US"/>
          <w:rPrChange w:id="91" w:author="Famille M" w:date="2018-11-20T21:57:00Z">
            <w:rPr>
              <w:lang w:val="en"/>
            </w:rPr>
          </w:rPrChange>
        </w:rPr>
        <w:t>The world of the Industrial Information System is changing with the advent of digital today present throughout the entire chain of industrialization through the presence of new technologies, data digitization (BIM model design</w:t>
      </w:r>
      <w:r w:rsidR="006A1D9D" w:rsidRPr="0042097E">
        <w:rPr>
          <w:lang w:val="en-US"/>
          <w:rPrChange w:id="92" w:author="Famille M" w:date="2018-11-20T21:57:00Z">
            <w:rPr>
              <w:lang w:val="en"/>
            </w:rPr>
          </w:rPrChange>
        </w:rPr>
        <w:t>,</w:t>
      </w:r>
      <w:r w:rsidRPr="0042097E">
        <w:rPr>
          <w:lang w:val="en-US"/>
          <w:rPrChange w:id="93" w:author="Famille M" w:date="2018-11-20T21:57:00Z">
            <w:rPr>
              <w:lang w:val="en"/>
            </w:rPr>
          </w:rPrChange>
        </w:rPr>
        <w:t xml:space="preserve"> augmented reality, 3D printing), automata integration, robotics, connected objects, traceability sensors, preventive maintenance sensors and Big data.</w:t>
      </w:r>
      <w:r w:rsidR="00E467B4" w:rsidRPr="0042097E">
        <w:rPr>
          <w:lang w:val="en-US"/>
          <w:rPrChange w:id="94" w:author="Famille M" w:date="2018-11-20T21:57:00Z">
            <w:rPr>
              <w:lang w:val="en"/>
            </w:rPr>
          </w:rPrChange>
        </w:rPr>
        <w:t xml:space="preserve"> </w:t>
      </w:r>
      <w:r w:rsidR="00BB058A" w:rsidRPr="0042097E">
        <w:rPr>
          <w:lang w:val="en-US"/>
          <w:rPrChange w:id="95" w:author="Famille M" w:date="2018-11-20T21:57:00Z">
            <w:rPr>
              <w:lang w:val="en"/>
            </w:rPr>
          </w:rPrChange>
        </w:rPr>
        <w:t>Innovation Conseil supports its customers in the digitalization of tools, methods and work processes in the industry through end-to-end monitoring of the product design and production chain, the provision of a system of a centralized information system for better access to a knowledge base and shared resources between services.</w:t>
      </w:r>
    </w:p>
    <w:p w:rsidR="00636D4A" w:rsidRPr="007B3BDB" w:rsidRDefault="00BB058A" w:rsidP="007B3BDB">
      <w:pPr>
        <w:spacing w:after="0" w:line="360" w:lineRule="auto"/>
        <w:jc w:val="both"/>
        <w:rPr>
          <w:rFonts w:ascii="Times New Roman" w:hAnsi="Times New Roman" w:cs="Times New Roman"/>
          <w:sz w:val="24"/>
          <w:szCs w:val="24"/>
          <w:lang w:val="en-US"/>
        </w:rPr>
      </w:pPr>
      <w:r w:rsidRPr="007B3BDB">
        <w:rPr>
          <w:rFonts w:ascii="Times New Roman" w:hAnsi="Times New Roman" w:cs="Times New Roman"/>
          <w:sz w:val="24"/>
          <w:szCs w:val="24"/>
          <w:lang w:val="en"/>
        </w:rPr>
        <w:t>Innovation Conseil Ltd offers its clients solutions in digital engineering, architecture and integration of industrial information systems:</w:t>
      </w:r>
    </w:p>
    <w:p w:rsidR="00BB058A" w:rsidRPr="007B3BDB" w:rsidRDefault="00BB058A" w:rsidP="007B3BDB">
      <w:pPr>
        <w:spacing w:after="0" w:line="360" w:lineRule="auto"/>
        <w:jc w:val="both"/>
        <w:rPr>
          <w:rFonts w:ascii="Times New Roman" w:hAnsi="Times New Roman" w:cs="Times New Roman"/>
          <w:sz w:val="24"/>
          <w:szCs w:val="24"/>
          <w:lang w:val="en-US"/>
        </w:rPr>
      </w:pPr>
      <w:r w:rsidRPr="007B3BDB">
        <w:rPr>
          <w:rFonts w:ascii="Times New Roman" w:hAnsi="Times New Roman" w:cs="Times New Roman"/>
          <w:b/>
          <w:sz w:val="24"/>
          <w:szCs w:val="24"/>
          <w:lang w:val="en"/>
        </w:rPr>
        <w:t>INDUSTRIAL CONTROL SYSTEMS</w:t>
      </w:r>
      <w:r w:rsidRPr="007B3BDB">
        <w:rPr>
          <w:rFonts w:ascii="Times New Roman" w:hAnsi="Times New Roman" w:cs="Times New Roman"/>
          <w:sz w:val="24"/>
          <w:szCs w:val="24"/>
          <w:lang w:val="en"/>
        </w:rPr>
        <w:t>: Integration of equipment and software designed to monitor and control the operation of machine</w:t>
      </w:r>
      <w:r w:rsidR="00A65FE8" w:rsidRPr="007B3BDB">
        <w:rPr>
          <w:rFonts w:ascii="Times New Roman" w:hAnsi="Times New Roman" w:cs="Times New Roman"/>
          <w:sz w:val="24"/>
          <w:szCs w:val="24"/>
          <w:lang w:val="en"/>
        </w:rPr>
        <w:t xml:space="preserve"> </w:t>
      </w:r>
      <w:r w:rsidRPr="007B3BDB">
        <w:rPr>
          <w:rFonts w:ascii="Times New Roman" w:hAnsi="Times New Roman" w:cs="Times New Roman"/>
          <w:sz w:val="24"/>
          <w:szCs w:val="24"/>
          <w:lang w:val="en"/>
        </w:rPr>
        <w:t>tools and their associated devices in industrial environments.</w:t>
      </w:r>
    </w:p>
    <w:p w:rsidR="00636D4A" w:rsidRPr="007B3BDB" w:rsidRDefault="00BB058A" w:rsidP="007B3BDB">
      <w:pPr>
        <w:pStyle w:val="Paragraphedeliste"/>
        <w:numPr>
          <w:ilvl w:val="0"/>
          <w:numId w:val="22"/>
        </w:numPr>
        <w:spacing w:after="0" w:line="360" w:lineRule="auto"/>
        <w:jc w:val="both"/>
        <w:rPr>
          <w:rFonts w:ascii="Times New Roman" w:hAnsi="Times New Roman" w:cs="Times New Roman"/>
          <w:sz w:val="24"/>
          <w:szCs w:val="24"/>
        </w:rPr>
      </w:pPr>
      <w:r w:rsidRPr="007B3BDB">
        <w:rPr>
          <w:rStyle w:val="shorttext"/>
          <w:rFonts w:ascii="Times New Roman" w:hAnsi="Times New Roman" w:cs="Times New Roman"/>
          <w:sz w:val="24"/>
          <w:szCs w:val="24"/>
          <w:lang w:val="en"/>
        </w:rPr>
        <w:t>Remote control</w:t>
      </w:r>
    </w:p>
    <w:p w:rsidR="00636D4A" w:rsidRPr="007B3BDB" w:rsidRDefault="00BB058A" w:rsidP="007B3BDB">
      <w:pPr>
        <w:pStyle w:val="Paragraphedeliste"/>
        <w:numPr>
          <w:ilvl w:val="0"/>
          <w:numId w:val="22"/>
        </w:numPr>
        <w:spacing w:after="0" w:line="360" w:lineRule="auto"/>
        <w:jc w:val="both"/>
        <w:rPr>
          <w:rFonts w:ascii="Times New Roman" w:hAnsi="Times New Roman" w:cs="Times New Roman"/>
          <w:sz w:val="24"/>
          <w:szCs w:val="24"/>
        </w:rPr>
      </w:pPr>
      <w:r w:rsidRPr="007B3BDB">
        <w:rPr>
          <w:rStyle w:val="shorttext"/>
          <w:rFonts w:ascii="Times New Roman" w:hAnsi="Times New Roman" w:cs="Times New Roman"/>
          <w:sz w:val="24"/>
          <w:szCs w:val="24"/>
          <w:lang w:val="en"/>
        </w:rPr>
        <w:t>Industrial supervision</w:t>
      </w:r>
    </w:p>
    <w:p w:rsidR="00636D4A" w:rsidRPr="007B3BDB" w:rsidRDefault="00BB058A" w:rsidP="007B3BDB">
      <w:pPr>
        <w:pStyle w:val="Paragraphedeliste"/>
        <w:numPr>
          <w:ilvl w:val="0"/>
          <w:numId w:val="22"/>
        </w:numPr>
        <w:spacing w:after="0" w:line="360" w:lineRule="auto"/>
        <w:jc w:val="both"/>
        <w:rPr>
          <w:rFonts w:ascii="Times New Roman" w:hAnsi="Times New Roman" w:cs="Times New Roman"/>
          <w:sz w:val="24"/>
          <w:szCs w:val="24"/>
        </w:rPr>
      </w:pPr>
      <w:r w:rsidRPr="007B3BDB">
        <w:rPr>
          <w:rStyle w:val="shorttext"/>
          <w:rFonts w:ascii="Times New Roman" w:hAnsi="Times New Roman" w:cs="Times New Roman"/>
          <w:sz w:val="24"/>
          <w:szCs w:val="24"/>
          <w:lang w:val="en"/>
        </w:rPr>
        <w:t xml:space="preserve">Centralized Technical Management &amp; </w:t>
      </w:r>
      <w:proofErr w:type="spellStart"/>
      <w:r w:rsidRPr="007B3BDB">
        <w:rPr>
          <w:rStyle w:val="shorttext"/>
          <w:rFonts w:ascii="Times New Roman" w:hAnsi="Times New Roman" w:cs="Times New Roman"/>
          <w:sz w:val="24"/>
          <w:szCs w:val="24"/>
          <w:lang w:val="en"/>
        </w:rPr>
        <w:t>Hypervision</w:t>
      </w:r>
      <w:proofErr w:type="spellEnd"/>
    </w:p>
    <w:p w:rsidR="00BB058A" w:rsidRPr="007B3BDB" w:rsidRDefault="00BB058A" w:rsidP="007B3BDB">
      <w:pPr>
        <w:spacing w:after="0" w:line="360" w:lineRule="auto"/>
        <w:jc w:val="both"/>
        <w:rPr>
          <w:rFonts w:ascii="Times New Roman" w:hAnsi="Times New Roman" w:cs="Times New Roman"/>
          <w:sz w:val="24"/>
          <w:szCs w:val="24"/>
          <w:lang w:val="en-US"/>
        </w:rPr>
      </w:pPr>
      <w:r w:rsidRPr="007B3BDB">
        <w:rPr>
          <w:rFonts w:ascii="Times New Roman" w:hAnsi="Times New Roman" w:cs="Times New Roman"/>
          <w:b/>
          <w:sz w:val="24"/>
          <w:szCs w:val="24"/>
          <w:lang w:val="en"/>
        </w:rPr>
        <w:t>INDUSTRIAL DIGITALIZATION</w:t>
      </w:r>
      <w:r w:rsidRPr="007B3BDB">
        <w:rPr>
          <w:rFonts w:ascii="Times New Roman" w:hAnsi="Times New Roman" w:cs="Times New Roman"/>
          <w:sz w:val="24"/>
          <w:szCs w:val="24"/>
          <w:lang w:val="en"/>
        </w:rPr>
        <w:t>: digitization of industrial processes from end to end of the chain (receipt of orders, manufacturing, delivery, inventory management…) and the provision of a centralized information system to have at all times a shared knowledge base and resources regardless of the service (</w:t>
      </w:r>
      <w:r w:rsidR="001E43A3" w:rsidRPr="007B3BDB">
        <w:rPr>
          <w:rFonts w:ascii="Times New Roman" w:hAnsi="Times New Roman" w:cs="Times New Roman"/>
          <w:sz w:val="24"/>
          <w:szCs w:val="24"/>
          <w:lang w:val="en"/>
        </w:rPr>
        <w:t>Consultancy</w:t>
      </w:r>
      <w:r w:rsidRPr="007B3BDB">
        <w:rPr>
          <w:rFonts w:ascii="Times New Roman" w:hAnsi="Times New Roman" w:cs="Times New Roman"/>
          <w:sz w:val="24"/>
          <w:szCs w:val="24"/>
          <w:lang w:val="en"/>
        </w:rPr>
        <w:t>, workshop, quality, sales, after-sales service).</w:t>
      </w:r>
    </w:p>
    <w:p w:rsidR="00636D4A" w:rsidRPr="007B3BDB" w:rsidRDefault="00BB058A" w:rsidP="007B3BDB">
      <w:pPr>
        <w:pStyle w:val="Paragraphedeliste"/>
        <w:numPr>
          <w:ilvl w:val="0"/>
          <w:numId w:val="23"/>
        </w:numPr>
        <w:spacing w:after="0" w:line="360" w:lineRule="auto"/>
        <w:jc w:val="both"/>
        <w:rPr>
          <w:rFonts w:ascii="Times New Roman" w:hAnsi="Times New Roman" w:cs="Times New Roman"/>
          <w:sz w:val="24"/>
          <w:szCs w:val="24"/>
        </w:rPr>
      </w:pPr>
      <w:r w:rsidRPr="007B3BDB">
        <w:rPr>
          <w:rStyle w:val="shorttext"/>
          <w:rFonts w:ascii="Times New Roman" w:hAnsi="Times New Roman" w:cs="Times New Roman"/>
          <w:sz w:val="24"/>
          <w:szCs w:val="24"/>
          <w:lang w:val="fr-BE"/>
        </w:rPr>
        <w:t>Industrial data engineering</w:t>
      </w:r>
    </w:p>
    <w:p w:rsidR="00636D4A" w:rsidRPr="007B3BDB" w:rsidRDefault="001E43A3" w:rsidP="007B3BDB">
      <w:pPr>
        <w:pStyle w:val="Paragraphedeliste"/>
        <w:numPr>
          <w:ilvl w:val="0"/>
          <w:numId w:val="23"/>
        </w:numPr>
        <w:spacing w:after="0" w:line="360" w:lineRule="auto"/>
        <w:jc w:val="both"/>
        <w:rPr>
          <w:rFonts w:ascii="Times New Roman" w:hAnsi="Times New Roman" w:cs="Times New Roman"/>
          <w:sz w:val="24"/>
          <w:szCs w:val="24"/>
        </w:rPr>
      </w:pPr>
      <w:r w:rsidRPr="007B3BDB">
        <w:rPr>
          <w:rFonts w:ascii="Times New Roman" w:hAnsi="Times New Roman" w:cs="Times New Roman"/>
          <w:sz w:val="24"/>
          <w:szCs w:val="24"/>
        </w:rPr>
        <w:t xml:space="preserve">Digital </w:t>
      </w:r>
      <w:proofErr w:type="spellStart"/>
      <w:r w:rsidRPr="007B3BDB">
        <w:rPr>
          <w:rFonts w:ascii="Times New Roman" w:hAnsi="Times New Roman" w:cs="Times New Roman"/>
          <w:sz w:val="24"/>
          <w:szCs w:val="24"/>
        </w:rPr>
        <w:t>Working</w:t>
      </w:r>
      <w:proofErr w:type="spellEnd"/>
    </w:p>
    <w:p w:rsidR="00636D4A" w:rsidRPr="007B3BDB" w:rsidRDefault="00BB058A" w:rsidP="007B3BDB">
      <w:pPr>
        <w:pStyle w:val="Paragraphedeliste"/>
        <w:numPr>
          <w:ilvl w:val="0"/>
          <w:numId w:val="23"/>
        </w:numPr>
        <w:spacing w:after="0" w:line="360" w:lineRule="auto"/>
        <w:jc w:val="both"/>
        <w:rPr>
          <w:rFonts w:ascii="Times New Roman" w:hAnsi="Times New Roman" w:cs="Times New Roman"/>
          <w:sz w:val="24"/>
          <w:szCs w:val="24"/>
        </w:rPr>
      </w:pPr>
      <w:r w:rsidRPr="007B3BDB">
        <w:rPr>
          <w:rStyle w:val="shorttext"/>
          <w:rFonts w:ascii="Times New Roman" w:hAnsi="Times New Roman" w:cs="Times New Roman"/>
          <w:sz w:val="24"/>
          <w:szCs w:val="24"/>
          <w:lang w:val="en"/>
        </w:rPr>
        <w:t>Industrial Data Sciences</w:t>
      </w:r>
    </w:p>
    <w:p w:rsidR="00636D4A" w:rsidRPr="007B3BDB" w:rsidRDefault="00AB717C" w:rsidP="007B3BDB">
      <w:pPr>
        <w:pStyle w:val="Paragraphedeliste"/>
        <w:numPr>
          <w:ilvl w:val="0"/>
          <w:numId w:val="23"/>
        </w:numPr>
        <w:spacing w:after="0" w:line="360" w:lineRule="auto"/>
        <w:jc w:val="both"/>
        <w:rPr>
          <w:rFonts w:ascii="Times New Roman" w:hAnsi="Times New Roman" w:cs="Times New Roman"/>
          <w:sz w:val="24"/>
          <w:szCs w:val="24"/>
        </w:rPr>
      </w:pPr>
      <w:r w:rsidRPr="007B3BDB">
        <w:rPr>
          <w:rStyle w:val="shorttext"/>
          <w:rFonts w:ascii="Times New Roman" w:hAnsi="Times New Roman" w:cs="Times New Roman"/>
          <w:sz w:val="24"/>
          <w:szCs w:val="24"/>
          <w:lang w:val="en"/>
        </w:rPr>
        <w:t>Robotics</w:t>
      </w:r>
    </w:p>
    <w:p w:rsidR="00AB717C" w:rsidRPr="007B3BDB" w:rsidRDefault="00AB717C" w:rsidP="007B3BDB">
      <w:pPr>
        <w:spacing w:after="0" w:line="360" w:lineRule="auto"/>
        <w:jc w:val="both"/>
        <w:rPr>
          <w:rFonts w:ascii="Times New Roman" w:hAnsi="Times New Roman" w:cs="Times New Roman"/>
          <w:b/>
          <w:sz w:val="24"/>
          <w:szCs w:val="24"/>
        </w:rPr>
      </w:pPr>
      <w:r w:rsidRPr="007B3BDB">
        <w:rPr>
          <w:rStyle w:val="shorttext"/>
          <w:rFonts w:ascii="Times New Roman" w:hAnsi="Times New Roman" w:cs="Times New Roman"/>
          <w:b/>
          <w:sz w:val="24"/>
          <w:szCs w:val="24"/>
          <w:lang w:val="en"/>
        </w:rPr>
        <w:t>DIGITAL ENGINEERING:</w:t>
      </w:r>
    </w:p>
    <w:p w:rsidR="00636D4A" w:rsidRPr="007B3BDB" w:rsidRDefault="00AB717C" w:rsidP="007B3BDB">
      <w:pPr>
        <w:pStyle w:val="Paragraphedeliste"/>
        <w:numPr>
          <w:ilvl w:val="0"/>
          <w:numId w:val="27"/>
        </w:numPr>
        <w:spacing w:after="0" w:line="360" w:lineRule="auto"/>
        <w:jc w:val="both"/>
        <w:rPr>
          <w:rFonts w:ascii="Times New Roman" w:hAnsi="Times New Roman" w:cs="Times New Roman"/>
          <w:sz w:val="24"/>
          <w:szCs w:val="24"/>
        </w:rPr>
      </w:pPr>
      <w:r w:rsidRPr="007B3BDB">
        <w:rPr>
          <w:rStyle w:val="shorttext"/>
          <w:rFonts w:ascii="Times New Roman" w:hAnsi="Times New Roman" w:cs="Times New Roman"/>
          <w:sz w:val="24"/>
          <w:szCs w:val="24"/>
          <w:lang w:val="en"/>
        </w:rPr>
        <w:t>System Engineering</w:t>
      </w:r>
    </w:p>
    <w:p w:rsidR="00636D4A" w:rsidRPr="007B3BDB" w:rsidRDefault="00AB717C" w:rsidP="007B3BDB">
      <w:pPr>
        <w:pStyle w:val="Paragraphedeliste"/>
        <w:numPr>
          <w:ilvl w:val="0"/>
          <w:numId w:val="27"/>
        </w:numPr>
        <w:spacing w:after="0" w:line="360" w:lineRule="auto"/>
        <w:jc w:val="both"/>
        <w:rPr>
          <w:rFonts w:ascii="Times New Roman" w:hAnsi="Times New Roman" w:cs="Times New Roman"/>
          <w:sz w:val="24"/>
          <w:szCs w:val="24"/>
        </w:rPr>
      </w:pPr>
      <w:r w:rsidRPr="007B3BDB">
        <w:rPr>
          <w:rStyle w:val="shorttext"/>
          <w:rFonts w:ascii="Times New Roman" w:hAnsi="Times New Roman" w:cs="Times New Roman"/>
          <w:sz w:val="24"/>
          <w:szCs w:val="24"/>
          <w:lang w:val="en"/>
        </w:rPr>
        <w:t>Platform and data architecture</w:t>
      </w:r>
    </w:p>
    <w:p w:rsidR="00636D4A" w:rsidRPr="007B3BDB" w:rsidRDefault="00AB64E7" w:rsidP="007B3BDB">
      <w:pPr>
        <w:pStyle w:val="Paragraphedeliste"/>
        <w:numPr>
          <w:ilvl w:val="0"/>
          <w:numId w:val="27"/>
        </w:numPr>
        <w:spacing w:after="0" w:line="360" w:lineRule="auto"/>
        <w:jc w:val="both"/>
        <w:rPr>
          <w:rFonts w:ascii="Times New Roman" w:hAnsi="Times New Roman" w:cs="Times New Roman"/>
          <w:sz w:val="24"/>
          <w:szCs w:val="24"/>
        </w:rPr>
      </w:pPr>
      <w:r w:rsidRPr="007B3BDB">
        <w:rPr>
          <w:rFonts w:ascii="Times New Roman" w:hAnsi="Times New Roman" w:cs="Times New Roman"/>
          <w:sz w:val="24"/>
          <w:szCs w:val="24"/>
        </w:rPr>
        <w:lastRenderedPageBreak/>
        <w:t xml:space="preserve">Digital </w:t>
      </w:r>
      <w:proofErr w:type="spellStart"/>
      <w:r w:rsidRPr="007B3BDB">
        <w:rPr>
          <w:rFonts w:ascii="Times New Roman" w:hAnsi="Times New Roman" w:cs="Times New Roman"/>
          <w:sz w:val="24"/>
          <w:szCs w:val="24"/>
        </w:rPr>
        <w:t>Twin</w:t>
      </w:r>
      <w:proofErr w:type="spellEnd"/>
    </w:p>
    <w:p w:rsidR="00636D4A" w:rsidRPr="007B3BDB" w:rsidRDefault="00AB64E7" w:rsidP="007B3BDB">
      <w:pPr>
        <w:pStyle w:val="Paragraphedeliste"/>
        <w:numPr>
          <w:ilvl w:val="0"/>
          <w:numId w:val="27"/>
        </w:numPr>
        <w:spacing w:after="0" w:line="360" w:lineRule="auto"/>
        <w:jc w:val="both"/>
        <w:rPr>
          <w:rFonts w:ascii="Times New Roman" w:hAnsi="Times New Roman" w:cs="Times New Roman"/>
          <w:sz w:val="24"/>
          <w:szCs w:val="24"/>
          <w:lang w:val="en-US"/>
        </w:rPr>
      </w:pPr>
      <w:r w:rsidRPr="007B3BDB">
        <w:rPr>
          <w:rFonts w:ascii="Times New Roman" w:hAnsi="Times New Roman" w:cs="Times New Roman"/>
          <w:sz w:val="24"/>
          <w:szCs w:val="24"/>
          <w:lang w:val="en-US"/>
        </w:rPr>
        <w:t>BIM(Building Information Mode)</w:t>
      </w:r>
      <w:r w:rsidR="00636D4A" w:rsidRPr="007B3BDB">
        <w:rPr>
          <w:rFonts w:ascii="Times New Roman" w:hAnsi="Times New Roman" w:cs="Times New Roman"/>
          <w:sz w:val="24"/>
          <w:szCs w:val="24"/>
          <w:lang w:val="en-US"/>
        </w:rPr>
        <w:t xml:space="preserve"> </w:t>
      </w:r>
    </w:p>
    <w:p w:rsidR="00636D4A" w:rsidRDefault="00AB64E7" w:rsidP="007B3BDB">
      <w:pPr>
        <w:pStyle w:val="Paragraphedeliste"/>
        <w:numPr>
          <w:ilvl w:val="0"/>
          <w:numId w:val="27"/>
        </w:numPr>
        <w:spacing w:after="0" w:line="360" w:lineRule="auto"/>
        <w:jc w:val="both"/>
        <w:rPr>
          <w:ins w:id="96" w:author="Famille M" w:date="2018-11-20T21:58:00Z"/>
          <w:rFonts w:ascii="Times New Roman" w:hAnsi="Times New Roman" w:cs="Times New Roman"/>
          <w:sz w:val="24"/>
          <w:szCs w:val="24"/>
        </w:rPr>
      </w:pPr>
      <w:r w:rsidRPr="007B3BDB">
        <w:rPr>
          <w:rFonts w:ascii="Times New Roman" w:hAnsi="Times New Roman" w:cs="Times New Roman"/>
          <w:sz w:val="24"/>
          <w:szCs w:val="24"/>
        </w:rPr>
        <w:t xml:space="preserve">PLM (Product </w:t>
      </w:r>
      <w:proofErr w:type="spellStart"/>
      <w:r w:rsidRPr="007B3BDB">
        <w:rPr>
          <w:rFonts w:ascii="Times New Roman" w:hAnsi="Times New Roman" w:cs="Times New Roman"/>
          <w:sz w:val="24"/>
          <w:szCs w:val="24"/>
        </w:rPr>
        <w:t>Lifecycle</w:t>
      </w:r>
      <w:proofErr w:type="spellEnd"/>
      <w:r w:rsidRPr="007B3BDB">
        <w:rPr>
          <w:rFonts w:ascii="Times New Roman" w:hAnsi="Times New Roman" w:cs="Times New Roman"/>
          <w:sz w:val="24"/>
          <w:szCs w:val="24"/>
        </w:rPr>
        <w:t xml:space="preserve"> Management)</w:t>
      </w:r>
    </w:p>
    <w:p w:rsidR="002A4B53" w:rsidRPr="007B3BDB" w:rsidRDefault="002A4B53">
      <w:pPr>
        <w:pStyle w:val="Paragraphedeliste"/>
        <w:spacing w:after="0" w:line="360" w:lineRule="auto"/>
        <w:jc w:val="both"/>
        <w:rPr>
          <w:rFonts w:ascii="Times New Roman" w:hAnsi="Times New Roman" w:cs="Times New Roman"/>
          <w:sz w:val="24"/>
          <w:szCs w:val="24"/>
        </w:rPr>
        <w:pPrChange w:id="97" w:author="Famille M" w:date="2018-11-20T21:58:00Z">
          <w:pPr>
            <w:pStyle w:val="Paragraphedeliste"/>
            <w:numPr>
              <w:numId w:val="27"/>
            </w:numPr>
            <w:spacing w:after="0" w:line="360" w:lineRule="auto"/>
            <w:ind w:hanging="360"/>
            <w:jc w:val="both"/>
          </w:pPr>
        </w:pPrChange>
      </w:pPr>
    </w:p>
    <w:p w:rsidR="00C52BC0" w:rsidRPr="007B3BDB" w:rsidRDefault="00A65FE8" w:rsidP="007B3BDB">
      <w:pPr>
        <w:spacing w:line="360" w:lineRule="auto"/>
        <w:jc w:val="both"/>
        <w:rPr>
          <w:rFonts w:ascii="Times New Roman" w:hAnsi="Times New Roman" w:cs="Times New Roman"/>
          <w:b/>
          <w:sz w:val="24"/>
          <w:szCs w:val="24"/>
          <w:lang w:val="en-US"/>
        </w:rPr>
      </w:pPr>
      <w:r w:rsidRPr="007B3BDB">
        <w:rPr>
          <w:rStyle w:val="shorttext"/>
          <w:rFonts w:ascii="Times New Roman" w:hAnsi="Times New Roman" w:cs="Times New Roman"/>
          <w:b/>
          <w:sz w:val="24"/>
          <w:szCs w:val="24"/>
          <w:lang w:val="en"/>
        </w:rPr>
        <w:t>2.3 Security</w:t>
      </w:r>
      <w:r w:rsidR="00C52BC0" w:rsidRPr="007B3BDB">
        <w:rPr>
          <w:rStyle w:val="shorttext"/>
          <w:rFonts w:ascii="Times New Roman" w:hAnsi="Times New Roman" w:cs="Times New Roman"/>
          <w:b/>
          <w:sz w:val="24"/>
          <w:szCs w:val="24"/>
          <w:lang w:val="en"/>
        </w:rPr>
        <w:t xml:space="preserve"> &amp; </w:t>
      </w:r>
      <w:r w:rsidR="00AB64E7" w:rsidRPr="007B3BDB">
        <w:rPr>
          <w:rStyle w:val="shorttext"/>
          <w:rFonts w:ascii="Times New Roman" w:hAnsi="Times New Roman" w:cs="Times New Roman"/>
          <w:b/>
          <w:sz w:val="24"/>
          <w:szCs w:val="24"/>
          <w:lang w:val="en"/>
        </w:rPr>
        <w:t>S</w:t>
      </w:r>
      <w:r w:rsidR="00C52BC0" w:rsidRPr="007B3BDB">
        <w:rPr>
          <w:rStyle w:val="shorttext"/>
          <w:rFonts w:ascii="Times New Roman" w:hAnsi="Times New Roman" w:cs="Times New Roman"/>
          <w:b/>
          <w:sz w:val="24"/>
          <w:szCs w:val="24"/>
          <w:lang w:val="en"/>
        </w:rPr>
        <w:t>afety</w:t>
      </w:r>
    </w:p>
    <w:p w:rsidR="00636D4A" w:rsidRPr="007B3BDB" w:rsidRDefault="00C52BC0" w:rsidP="007B3BDB">
      <w:pPr>
        <w:spacing w:line="360" w:lineRule="auto"/>
        <w:jc w:val="both"/>
        <w:rPr>
          <w:rFonts w:ascii="Times New Roman" w:hAnsi="Times New Roman" w:cs="Times New Roman"/>
          <w:sz w:val="24"/>
          <w:szCs w:val="24"/>
          <w:lang w:val="en-US"/>
        </w:rPr>
      </w:pPr>
      <w:r w:rsidRPr="007B3BDB">
        <w:rPr>
          <w:rFonts w:ascii="Times New Roman" w:hAnsi="Times New Roman" w:cs="Times New Roman"/>
          <w:sz w:val="24"/>
          <w:szCs w:val="24"/>
          <w:lang w:val="en"/>
        </w:rPr>
        <w:t>Innovation Conseil wishes to support its clients in the industrial and tertiary world with a global security approach. Thus, it offers them a global approach combining safety and security including industrial cybersecurity, functional safety, operational safety and the risk of explosions.</w:t>
      </w:r>
    </w:p>
    <w:p w:rsidR="00636D4A" w:rsidRPr="007B3BDB" w:rsidRDefault="00C52BC0" w:rsidP="007B3BDB">
      <w:pPr>
        <w:pStyle w:val="Paragraphedeliste"/>
        <w:numPr>
          <w:ilvl w:val="0"/>
          <w:numId w:val="28"/>
        </w:numPr>
        <w:spacing w:after="0" w:line="360" w:lineRule="auto"/>
        <w:jc w:val="both"/>
        <w:rPr>
          <w:rFonts w:ascii="Times New Roman" w:hAnsi="Times New Roman" w:cs="Times New Roman"/>
          <w:sz w:val="24"/>
          <w:szCs w:val="24"/>
        </w:rPr>
      </w:pPr>
      <w:r w:rsidRPr="007B3BDB">
        <w:rPr>
          <w:rStyle w:val="shorttext"/>
          <w:rFonts w:ascii="Times New Roman" w:hAnsi="Times New Roman" w:cs="Times New Roman"/>
          <w:sz w:val="24"/>
          <w:szCs w:val="24"/>
          <w:lang w:val="en"/>
        </w:rPr>
        <w:t>Industrial Cybersecurity</w:t>
      </w:r>
    </w:p>
    <w:p w:rsidR="00636D4A" w:rsidRPr="007B3BDB" w:rsidRDefault="00C52BC0" w:rsidP="007B3BDB">
      <w:pPr>
        <w:pStyle w:val="Paragraphedeliste"/>
        <w:numPr>
          <w:ilvl w:val="0"/>
          <w:numId w:val="28"/>
        </w:numPr>
        <w:spacing w:after="0" w:line="360" w:lineRule="auto"/>
        <w:jc w:val="both"/>
        <w:rPr>
          <w:rFonts w:ascii="Times New Roman" w:hAnsi="Times New Roman" w:cs="Times New Roman"/>
          <w:sz w:val="24"/>
          <w:szCs w:val="24"/>
        </w:rPr>
      </w:pPr>
      <w:r w:rsidRPr="007B3BDB">
        <w:rPr>
          <w:rStyle w:val="shorttext"/>
          <w:rFonts w:ascii="Times New Roman" w:hAnsi="Times New Roman" w:cs="Times New Roman"/>
          <w:sz w:val="24"/>
          <w:szCs w:val="24"/>
          <w:lang w:val="fr-BE"/>
        </w:rPr>
        <w:t>Security / Site protection</w:t>
      </w:r>
    </w:p>
    <w:p w:rsidR="00636D4A" w:rsidRPr="007B3BDB" w:rsidRDefault="00C52BC0" w:rsidP="007B3BDB">
      <w:pPr>
        <w:pStyle w:val="Paragraphedeliste"/>
        <w:numPr>
          <w:ilvl w:val="0"/>
          <w:numId w:val="28"/>
        </w:numPr>
        <w:spacing w:after="0" w:line="360" w:lineRule="auto"/>
        <w:jc w:val="both"/>
        <w:rPr>
          <w:rFonts w:ascii="Times New Roman" w:hAnsi="Times New Roman" w:cs="Times New Roman"/>
          <w:sz w:val="24"/>
          <w:szCs w:val="24"/>
        </w:rPr>
      </w:pPr>
      <w:r w:rsidRPr="007B3BDB">
        <w:rPr>
          <w:rStyle w:val="shorttext"/>
          <w:rFonts w:ascii="Times New Roman" w:hAnsi="Times New Roman" w:cs="Times New Roman"/>
          <w:sz w:val="24"/>
          <w:szCs w:val="24"/>
          <w:lang w:val="en"/>
        </w:rPr>
        <w:t xml:space="preserve">Centralized Technical Management &amp; </w:t>
      </w:r>
      <w:proofErr w:type="spellStart"/>
      <w:r w:rsidRPr="007B3BDB">
        <w:rPr>
          <w:rStyle w:val="shorttext"/>
          <w:rFonts w:ascii="Times New Roman" w:hAnsi="Times New Roman" w:cs="Times New Roman"/>
          <w:sz w:val="24"/>
          <w:szCs w:val="24"/>
          <w:lang w:val="en"/>
        </w:rPr>
        <w:t>Hypervision</w:t>
      </w:r>
      <w:proofErr w:type="spellEnd"/>
    </w:p>
    <w:p w:rsidR="00636D4A" w:rsidRPr="007B3BDB" w:rsidRDefault="00C52BC0" w:rsidP="007B3BDB">
      <w:pPr>
        <w:pStyle w:val="Paragraphedeliste"/>
        <w:numPr>
          <w:ilvl w:val="0"/>
          <w:numId w:val="28"/>
        </w:numPr>
        <w:spacing w:after="0" w:line="360" w:lineRule="auto"/>
        <w:jc w:val="both"/>
        <w:rPr>
          <w:rFonts w:ascii="Times New Roman" w:hAnsi="Times New Roman" w:cs="Times New Roman"/>
          <w:sz w:val="24"/>
          <w:szCs w:val="24"/>
        </w:rPr>
      </w:pPr>
      <w:r w:rsidRPr="007B3BDB">
        <w:rPr>
          <w:rStyle w:val="shorttext"/>
          <w:rFonts w:ascii="Times New Roman" w:hAnsi="Times New Roman" w:cs="Times New Roman"/>
          <w:sz w:val="24"/>
          <w:szCs w:val="24"/>
          <w:lang w:val="en"/>
        </w:rPr>
        <w:t>Functional Security</w:t>
      </w:r>
    </w:p>
    <w:p w:rsidR="00636D4A" w:rsidRPr="007B3BDB" w:rsidRDefault="00AD2647" w:rsidP="007B3BDB">
      <w:pPr>
        <w:pStyle w:val="Paragraphedeliste"/>
        <w:numPr>
          <w:ilvl w:val="0"/>
          <w:numId w:val="28"/>
        </w:numPr>
        <w:spacing w:after="0" w:line="360" w:lineRule="auto"/>
        <w:jc w:val="both"/>
        <w:rPr>
          <w:rFonts w:ascii="Times New Roman" w:hAnsi="Times New Roman" w:cs="Times New Roman"/>
          <w:sz w:val="24"/>
          <w:szCs w:val="24"/>
        </w:rPr>
      </w:pPr>
      <w:r w:rsidRPr="007B3BDB">
        <w:rPr>
          <w:rStyle w:val="shorttext"/>
          <w:rFonts w:ascii="Times New Roman" w:hAnsi="Times New Roman" w:cs="Times New Roman"/>
          <w:sz w:val="24"/>
          <w:szCs w:val="24"/>
          <w:lang w:val="en"/>
        </w:rPr>
        <w:t>Operation sureness</w:t>
      </w:r>
    </w:p>
    <w:p w:rsidR="00636D4A" w:rsidRPr="007B3BDB" w:rsidRDefault="00C52BC0" w:rsidP="007B3BDB">
      <w:pPr>
        <w:pStyle w:val="Paragraphedeliste"/>
        <w:numPr>
          <w:ilvl w:val="0"/>
          <w:numId w:val="28"/>
        </w:numPr>
        <w:spacing w:after="0" w:line="360" w:lineRule="auto"/>
        <w:jc w:val="both"/>
        <w:rPr>
          <w:rFonts w:ascii="Times New Roman" w:hAnsi="Times New Roman" w:cs="Times New Roman"/>
          <w:sz w:val="24"/>
          <w:szCs w:val="24"/>
        </w:rPr>
      </w:pPr>
      <w:r w:rsidRPr="007B3BDB">
        <w:rPr>
          <w:rStyle w:val="shorttext"/>
          <w:rFonts w:ascii="Times New Roman" w:hAnsi="Times New Roman" w:cs="Times New Roman"/>
          <w:sz w:val="24"/>
          <w:szCs w:val="24"/>
          <w:lang w:val="en"/>
        </w:rPr>
        <w:t>Industrial Cybersecurity</w:t>
      </w:r>
    </w:p>
    <w:p w:rsidR="00636D4A" w:rsidRPr="007B3BDB" w:rsidRDefault="00C52BC0" w:rsidP="007B3BDB">
      <w:pPr>
        <w:pStyle w:val="Paragraphedeliste"/>
        <w:numPr>
          <w:ilvl w:val="0"/>
          <w:numId w:val="28"/>
        </w:numPr>
        <w:spacing w:after="0" w:line="360" w:lineRule="auto"/>
        <w:jc w:val="both"/>
        <w:rPr>
          <w:rFonts w:ascii="Times New Roman" w:hAnsi="Times New Roman" w:cs="Times New Roman"/>
          <w:sz w:val="24"/>
          <w:szCs w:val="24"/>
        </w:rPr>
      </w:pPr>
      <w:r w:rsidRPr="007B3BDB">
        <w:rPr>
          <w:rStyle w:val="shorttext"/>
          <w:rFonts w:ascii="Times New Roman" w:hAnsi="Times New Roman" w:cs="Times New Roman"/>
          <w:sz w:val="24"/>
          <w:szCs w:val="24"/>
          <w:lang w:val="fr-BE"/>
        </w:rPr>
        <w:t xml:space="preserve">ATEX </w:t>
      </w:r>
      <w:proofErr w:type="spellStart"/>
      <w:r w:rsidRPr="007B3BDB">
        <w:rPr>
          <w:rStyle w:val="shorttext"/>
          <w:rFonts w:ascii="Times New Roman" w:hAnsi="Times New Roman" w:cs="Times New Roman"/>
          <w:sz w:val="24"/>
          <w:szCs w:val="24"/>
          <w:lang w:val="fr-BE"/>
        </w:rPr>
        <w:t>risk</w:t>
      </w:r>
      <w:proofErr w:type="spellEnd"/>
      <w:r w:rsidRPr="007B3BDB">
        <w:rPr>
          <w:rStyle w:val="shorttext"/>
          <w:rFonts w:ascii="Times New Roman" w:hAnsi="Times New Roman" w:cs="Times New Roman"/>
          <w:sz w:val="24"/>
          <w:szCs w:val="24"/>
          <w:lang w:val="fr-BE"/>
        </w:rPr>
        <w:t xml:space="preserve"> </w:t>
      </w:r>
      <w:proofErr w:type="spellStart"/>
      <w:r w:rsidRPr="007B3BDB">
        <w:rPr>
          <w:rStyle w:val="shorttext"/>
          <w:rFonts w:ascii="Times New Roman" w:hAnsi="Times New Roman" w:cs="Times New Roman"/>
          <w:sz w:val="24"/>
          <w:szCs w:val="24"/>
          <w:lang w:val="fr-BE"/>
        </w:rPr>
        <w:t>analysis</w:t>
      </w:r>
      <w:proofErr w:type="spellEnd"/>
    </w:p>
    <w:p w:rsidR="00636D4A" w:rsidRPr="007B3BDB" w:rsidRDefault="00236F3E" w:rsidP="007B3BDB">
      <w:pPr>
        <w:pStyle w:val="Paragraphedeliste"/>
        <w:numPr>
          <w:ilvl w:val="0"/>
          <w:numId w:val="28"/>
        </w:numPr>
        <w:spacing w:after="0" w:line="360" w:lineRule="auto"/>
        <w:jc w:val="both"/>
        <w:rPr>
          <w:rFonts w:ascii="Times New Roman" w:hAnsi="Times New Roman" w:cs="Times New Roman"/>
          <w:sz w:val="24"/>
          <w:szCs w:val="24"/>
          <w:lang w:val="en-US"/>
        </w:rPr>
      </w:pPr>
      <w:r w:rsidRPr="007B3BDB">
        <w:rPr>
          <w:rFonts w:ascii="Times New Roman" w:hAnsi="Times New Roman" w:cs="Times New Roman"/>
          <w:sz w:val="24"/>
          <w:szCs w:val="24"/>
          <w:lang w:val="en-US"/>
        </w:rPr>
        <w:t>Assistance to the realization of the DRPCE (Relative Document for the Protection against Explosions)</w:t>
      </w:r>
      <w:bookmarkStart w:id="98" w:name="_GoBack"/>
      <w:bookmarkEnd w:id="98"/>
    </w:p>
    <w:p w:rsidR="00636D4A" w:rsidRPr="007B3BDB" w:rsidRDefault="00AD2647" w:rsidP="007B3BDB">
      <w:pPr>
        <w:pStyle w:val="Paragraphedeliste"/>
        <w:numPr>
          <w:ilvl w:val="0"/>
          <w:numId w:val="28"/>
        </w:numPr>
        <w:spacing w:after="0" w:line="360" w:lineRule="auto"/>
        <w:jc w:val="both"/>
        <w:rPr>
          <w:rFonts w:ascii="Times New Roman" w:hAnsi="Times New Roman" w:cs="Times New Roman"/>
          <w:sz w:val="24"/>
          <w:szCs w:val="24"/>
        </w:rPr>
      </w:pPr>
      <w:r w:rsidRPr="007B3BDB">
        <w:rPr>
          <w:rFonts w:ascii="Times New Roman" w:hAnsi="Times New Roman" w:cs="Times New Roman"/>
          <w:sz w:val="24"/>
          <w:szCs w:val="24"/>
        </w:rPr>
        <w:t>Audit</w:t>
      </w:r>
      <w:r w:rsidR="00636D4A" w:rsidRPr="007B3BDB">
        <w:rPr>
          <w:rFonts w:ascii="Times New Roman" w:hAnsi="Times New Roman" w:cs="Times New Roman"/>
          <w:sz w:val="24"/>
          <w:szCs w:val="24"/>
        </w:rPr>
        <w:t xml:space="preserve"> </w:t>
      </w:r>
    </w:p>
    <w:p w:rsidR="00636D4A" w:rsidRPr="007B3BDB" w:rsidRDefault="00236F3E" w:rsidP="007B3BDB">
      <w:pPr>
        <w:pStyle w:val="Paragraphedeliste"/>
        <w:numPr>
          <w:ilvl w:val="0"/>
          <w:numId w:val="28"/>
        </w:numPr>
        <w:spacing w:after="0" w:line="360" w:lineRule="auto"/>
        <w:jc w:val="both"/>
        <w:rPr>
          <w:rFonts w:ascii="Times New Roman" w:hAnsi="Times New Roman" w:cs="Times New Roman"/>
          <w:sz w:val="24"/>
          <w:szCs w:val="24"/>
        </w:rPr>
      </w:pPr>
      <w:r w:rsidRPr="007B3BDB">
        <w:rPr>
          <w:rStyle w:val="shorttext"/>
          <w:rFonts w:ascii="Times New Roman" w:hAnsi="Times New Roman" w:cs="Times New Roman"/>
          <w:sz w:val="24"/>
          <w:szCs w:val="24"/>
          <w:lang w:val="fr-BE"/>
        </w:rPr>
        <w:t xml:space="preserve">ATEX - </w:t>
      </w:r>
      <w:proofErr w:type="spellStart"/>
      <w:r w:rsidRPr="007B3BDB">
        <w:rPr>
          <w:rStyle w:val="shorttext"/>
          <w:rFonts w:ascii="Times New Roman" w:hAnsi="Times New Roman" w:cs="Times New Roman"/>
          <w:sz w:val="24"/>
          <w:szCs w:val="24"/>
          <w:lang w:val="fr-BE"/>
        </w:rPr>
        <w:t>European</w:t>
      </w:r>
      <w:proofErr w:type="spellEnd"/>
      <w:r w:rsidRPr="007B3BDB">
        <w:rPr>
          <w:rStyle w:val="shorttext"/>
          <w:rFonts w:ascii="Times New Roman" w:hAnsi="Times New Roman" w:cs="Times New Roman"/>
          <w:sz w:val="24"/>
          <w:szCs w:val="24"/>
          <w:lang w:val="fr-BE"/>
        </w:rPr>
        <w:t xml:space="preserve"> Certification</w:t>
      </w:r>
    </w:p>
    <w:p w:rsidR="001F53D2" w:rsidRDefault="00236F3E" w:rsidP="007B3BDB">
      <w:pPr>
        <w:pStyle w:val="Paragraphedeliste"/>
        <w:numPr>
          <w:ilvl w:val="0"/>
          <w:numId w:val="28"/>
        </w:numPr>
        <w:spacing w:after="0" w:line="360" w:lineRule="auto"/>
        <w:jc w:val="both"/>
        <w:rPr>
          <w:ins w:id="99" w:author="Famille M" w:date="2018-11-22T10:03:00Z"/>
          <w:rFonts w:ascii="Times New Roman" w:hAnsi="Times New Roman" w:cs="Times New Roman"/>
          <w:sz w:val="24"/>
          <w:szCs w:val="24"/>
          <w:lang w:val="en-US"/>
        </w:rPr>
      </w:pPr>
      <w:r w:rsidRPr="007B3BDB">
        <w:rPr>
          <w:rFonts w:ascii="Times New Roman" w:hAnsi="Times New Roman" w:cs="Times New Roman"/>
          <w:sz w:val="24"/>
          <w:szCs w:val="24"/>
          <w:lang w:val="en-US"/>
        </w:rPr>
        <w:t>Evaluation and control of the electrostatic phenomenon</w:t>
      </w:r>
    </w:p>
    <w:p w:rsidR="00463C4B" w:rsidRPr="007B3BDB" w:rsidRDefault="00463C4B" w:rsidP="00463C4B">
      <w:pPr>
        <w:pStyle w:val="Paragraphedeliste"/>
        <w:spacing w:after="0" w:line="360" w:lineRule="auto"/>
        <w:jc w:val="both"/>
        <w:rPr>
          <w:rFonts w:ascii="Times New Roman" w:hAnsi="Times New Roman" w:cs="Times New Roman"/>
          <w:sz w:val="24"/>
          <w:szCs w:val="24"/>
          <w:lang w:val="en-US"/>
        </w:rPr>
        <w:pPrChange w:id="100" w:author="Famille M" w:date="2018-11-22T10:03:00Z">
          <w:pPr>
            <w:pStyle w:val="Paragraphedeliste"/>
            <w:numPr>
              <w:numId w:val="28"/>
            </w:numPr>
            <w:spacing w:after="0" w:line="360" w:lineRule="auto"/>
            <w:ind w:hanging="360"/>
            <w:jc w:val="both"/>
          </w:pPr>
        </w:pPrChange>
      </w:pPr>
    </w:p>
    <w:p w:rsidR="00636D4A" w:rsidRPr="007B3BDB" w:rsidRDefault="001F53D2" w:rsidP="007B3BDB">
      <w:pPr>
        <w:spacing w:line="360" w:lineRule="auto"/>
        <w:jc w:val="both"/>
        <w:rPr>
          <w:rFonts w:ascii="Times New Roman" w:hAnsi="Times New Roman" w:cs="Times New Roman"/>
          <w:b/>
          <w:sz w:val="24"/>
          <w:szCs w:val="24"/>
          <w:lang w:val="en-US"/>
        </w:rPr>
      </w:pPr>
      <w:r w:rsidRPr="007B3BDB">
        <w:rPr>
          <w:rStyle w:val="shorttext"/>
          <w:rFonts w:ascii="Times New Roman" w:hAnsi="Times New Roman" w:cs="Times New Roman"/>
          <w:b/>
          <w:sz w:val="24"/>
          <w:szCs w:val="24"/>
          <w:lang w:val="en-US"/>
        </w:rPr>
        <w:t>3</w:t>
      </w:r>
      <w:r w:rsidR="00AD2647" w:rsidRPr="007B3BDB">
        <w:rPr>
          <w:rStyle w:val="shorttext"/>
          <w:rFonts w:ascii="Times New Roman" w:hAnsi="Times New Roman" w:cs="Times New Roman"/>
          <w:b/>
          <w:sz w:val="24"/>
          <w:szCs w:val="24"/>
          <w:lang w:val="en-US"/>
        </w:rPr>
        <w:t xml:space="preserve">. </w:t>
      </w:r>
      <w:r w:rsidR="00236F3E" w:rsidRPr="007B3BDB">
        <w:rPr>
          <w:rStyle w:val="shorttext"/>
          <w:rFonts w:ascii="Times New Roman" w:hAnsi="Times New Roman" w:cs="Times New Roman"/>
          <w:b/>
          <w:sz w:val="24"/>
          <w:szCs w:val="24"/>
          <w:lang w:val="en-US"/>
        </w:rPr>
        <w:t>Training activities</w:t>
      </w:r>
    </w:p>
    <w:p w:rsidR="00636D4A" w:rsidRPr="007B3BDB" w:rsidRDefault="00236F3E" w:rsidP="007B3BDB">
      <w:pPr>
        <w:spacing w:after="0" w:line="360" w:lineRule="auto"/>
        <w:jc w:val="both"/>
        <w:rPr>
          <w:rFonts w:ascii="Times New Roman" w:hAnsi="Times New Roman" w:cs="Times New Roman"/>
          <w:sz w:val="24"/>
          <w:szCs w:val="24"/>
          <w:lang w:val="en-US"/>
        </w:rPr>
      </w:pPr>
      <w:r w:rsidRPr="007B3BDB">
        <w:rPr>
          <w:rFonts w:ascii="Times New Roman" w:hAnsi="Times New Roman" w:cs="Times New Roman"/>
          <w:sz w:val="24"/>
          <w:szCs w:val="24"/>
          <w:lang w:val="en"/>
        </w:rPr>
        <w:t>The trainings that we propose you group:</w:t>
      </w:r>
    </w:p>
    <w:p w:rsidR="00236F3E" w:rsidRPr="007B3BDB" w:rsidRDefault="00236F3E" w:rsidP="007B3BDB">
      <w:pPr>
        <w:spacing w:after="0" w:line="360" w:lineRule="auto"/>
        <w:jc w:val="both"/>
        <w:rPr>
          <w:rFonts w:ascii="Times New Roman" w:hAnsi="Times New Roman" w:cs="Times New Roman"/>
          <w:b/>
          <w:sz w:val="24"/>
          <w:szCs w:val="24"/>
        </w:rPr>
      </w:pPr>
      <w:r w:rsidRPr="007B3BDB">
        <w:rPr>
          <w:rStyle w:val="shorttext"/>
          <w:rFonts w:ascii="Times New Roman" w:hAnsi="Times New Roman" w:cs="Times New Roman"/>
          <w:b/>
          <w:sz w:val="24"/>
          <w:szCs w:val="24"/>
          <w:lang w:val="en"/>
        </w:rPr>
        <w:t>EMBEDDED ELECTRONICS:</w:t>
      </w:r>
    </w:p>
    <w:p w:rsidR="00636D4A" w:rsidRPr="007B3BDB" w:rsidRDefault="00236F3E" w:rsidP="007B3BDB">
      <w:pPr>
        <w:pStyle w:val="Paragraphedeliste"/>
        <w:numPr>
          <w:ilvl w:val="0"/>
          <w:numId w:val="25"/>
        </w:numPr>
        <w:spacing w:line="360" w:lineRule="auto"/>
        <w:jc w:val="both"/>
        <w:rPr>
          <w:rFonts w:ascii="Times New Roman" w:hAnsi="Times New Roman" w:cs="Times New Roman"/>
          <w:sz w:val="24"/>
          <w:szCs w:val="24"/>
          <w:lang w:val="en-US"/>
        </w:rPr>
      </w:pPr>
      <w:r w:rsidRPr="007B3BDB">
        <w:rPr>
          <w:rFonts w:ascii="Times New Roman" w:hAnsi="Times New Roman" w:cs="Times New Roman"/>
          <w:sz w:val="24"/>
          <w:szCs w:val="24"/>
          <w:lang w:val="en-US"/>
        </w:rPr>
        <w:t>Design, development and coding (CAD): digital electronic boards or analog microcontrollers, DSP or FGA</w:t>
      </w:r>
    </w:p>
    <w:p w:rsidR="00636D4A" w:rsidRPr="007B3BDB" w:rsidRDefault="00236F3E" w:rsidP="007B3BDB">
      <w:pPr>
        <w:pStyle w:val="Paragraphedeliste"/>
        <w:numPr>
          <w:ilvl w:val="0"/>
          <w:numId w:val="25"/>
        </w:numPr>
        <w:spacing w:line="360" w:lineRule="auto"/>
        <w:jc w:val="both"/>
        <w:rPr>
          <w:rFonts w:ascii="Times New Roman" w:hAnsi="Times New Roman" w:cs="Times New Roman"/>
          <w:sz w:val="24"/>
          <w:szCs w:val="24"/>
          <w:lang w:val="en-US"/>
        </w:rPr>
      </w:pPr>
      <w:r w:rsidRPr="007B3BDB">
        <w:rPr>
          <w:rFonts w:ascii="Times New Roman" w:hAnsi="Times New Roman" w:cs="Times New Roman"/>
          <w:sz w:val="24"/>
          <w:szCs w:val="24"/>
          <w:lang w:val="en-US"/>
        </w:rPr>
        <w:t>Embedded software development developed in C, C ++ or Java languages.</w:t>
      </w:r>
    </w:p>
    <w:p w:rsidR="00636D4A" w:rsidRPr="007B3BDB" w:rsidRDefault="00236F3E" w:rsidP="007B3BDB">
      <w:pPr>
        <w:pStyle w:val="Paragraphedeliste"/>
        <w:numPr>
          <w:ilvl w:val="0"/>
          <w:numId w:val="25"/>
        </w:numPr>
        <w:spacing w:line="360" w:lineRule="auto"/>
        <w:jc w:val="both"/>
        <w:rPr>
          <w:rFonts w:ascii="Times New Roman" w:hAnsi="Times New Roman" w:cs="Times New Roman"/>
          <w:sz w:val="24"/>
          <w:szCs w:val="24"/>
        </w:rPr>
      </w:pPr>
      <w:r w:rsidRPr="007B3BDB">
        <w:rPr>
          <w:rStyle w:val="shorttext"/>
          <w:rFonts w:ascii="Times New Roman" w:hAnsi="Times New Roman" w:cs="Times New Roman"/>
          <w:sz w:val="24"/>
          <w:szCs w:val="24"/>
          <w:lang w:val="fr-BE"/>
        </w:rPr>
        <w:t xml:space="preserve">Validation and </w:t>
      </w:r>
      <w:proofErr w:type="spellStart"/>
      <w:r w:rsidRPr="007B3BDB">
        <w:rPr>
          <w:rStyle w:val="shorttext"/>
          <w:rFonts w:ascii="Times New Roman" w:hAnsi="Times New Roman" w:cs="Times New Roman"/>
          <w:sz w:val="24"/>
          <w:szCs w:val="24"/>
          <w:lang w:val="fr-BE"/>
        </w:rPr>
        <w:t>integration</w:t>
      </w:r>
      <w:proofErr w:type="spellEnd"/>
    </w:p>
    <w:p w:rsidR="00636D4A" w:rsidRPr="007B3BDB" w:rsidRDefault="00236F3E" w:rsidP="007B3BDB">
      <w:pPr>
        <w:pStyle w:val="Paragraphedeliste"/>
        <w:numPr>
          <w:ilvl w:val="0"/>
          <w:numId w:val="25"/>
        </w:numPr>
        <w:spacing w:line="360" w:lineRule="auto"/>
        <w:jc w:val="both"/>
        <w:rPr>
          <w:rFonts w:ascii="Times New Roman" w:hAnsi="Times New Roman" w:cs="Times New Roman"/>
          <w:sz w:val="24"/>
          <w:szCs w:val="24"/>
          <w:lang w:val="en-US"/>
        </w:rPr>
      </w:pPr>
      <w:r w:rsidRPr="007B3BDB">
        <w:rPr>
          <w:rFonts w:ascii="Times New Roman" w:hAnsi="Times New Roman" w:cs="Times New Roman"/>
          <w:sz w:val="24"/>
          <w:szCs w:val="24"/>
          <w:lang w:val="en"/>
        </w:rPr>
        <w:t>Communication bus: CAN, RS232, I2C, MOST SPI, RFID, etc.</w:t>
      </w:r>
    </w:p>
    <w:p w:rsidR="00636D4A" w:rsidRPr="00463C4B" w:rsidRDefault="00236F3E" w:rsidP="007B3BDB">
      <w:pPr>
        <w:pStyle w:val="Paragraphedeliste"/>
        <w:numPr>
          <w:ilvl w:val="0"/>
          <w:numId w:val="25"/>
        </w:numPr>
        <w:spacing w:line="360" w:lineRule="auto"/>
        <w:jc w:val="both"/>
        <w:rPr>
          <w:ins w:id="101" w:author="Famille M" w:date="2018-11-22T10:03:00Z"/>
          <w:rFonts w:ascii="Times New Roman" w:hAnsi="Times New Roman" w:cs="Times New Roman"/>
          <w:sz w:val="24"/>
          <w:szCs w:val="24"/>
          <w:lang w:val="en-US"/>
          <w:rPrChange w:id="102" w:author="Famille M" w:date="2018-11-22T10:03:00Z">
            <w:rPr>
              <w:ins w:id="103" w:author="Famille M" w:date="2018-11-22T10:03:00Z"/>
              <w:rFonts w:ascii="Times New Roman" w:hAnsi="Times New Roman" w:cs="Times New Roman"/>
              <w:sz w:val="24"/>
              <w:szCs w:val="24"/>
              <w:lang w:val="en"/>
            </w:rPr>
          </w:rPrChange>
        </w:rPr>
      </w:pPr>
      <w:r w:rsidRPr="007B3BDB">
        <w:rPr>
          <w:rFonts w:ascii="Times New Roman" w:hAnsi="Times New Roman" w:cs="Times New Roman"/>
          <w:sz w:val="24"/>
          <w:szCs w:val="24"/>
          <w:lang w:val="en"/>
        </w:rPr>
        <w:t xml:space="preserve">In connected equipment: Bluetooth, </w:t>
      </w:r>
      <w:proofErr w:type="spellStart"/>
      <w:r w:rsidRPr="007B3BDB">
        <w:rPr>
          <w:rFonts w:ascii="Times New Roman" w:hAnsi="Times New Roman" w:cs="Times New Roman"/>
          <w:sz w:val="24"/>
          <w:szCs w:val="24"/>
          <w:lang w:val="en"/>
        </w:rPr>
        <w:t>Wifi</w:t>
      </w:r>
      <w:proofErr w:type="spellEnd"/>
      <w:r w:rsidRPr="007B3BDB">
        <w:rPr>
          <w:rFonts w:ascii="Times New Roman" w:hAnsi="Times New Roman" w:cs="Times New Roman"/>
          <w:sz w:val="24"/>
          <w:szCs w:val="24"/>
          <w:lang w:val="en"/>
        </w:rPr>
        <w:t>, ZigBee, etc.</w:t>
      </w:r>
    </w:p>
    <w:p w:rsidR="00463C4B" w:rsidRPr="007B3BDB" w:rsidRDefault="00463C4B" w:rsidP="00463C4B">
      <w:pPr>
        <w:pStyle w:val="Paragraphedeliste"/>
        <w:spacing w:line="360" w:lineRule="auto"/>
        <w:jc w:val="both"/>
        <w:rPr>
          <w:rFonts w:ascii="Times New Roman" w:hAnsi="Times New Roman" w:cs="Times New Roman"/>
          <w:sz w:val="24"/>
          <w:szCs w:val="24"/>
          <w:lang w:val="en-US"/>
        </w:rPr>
        <w:pPrChange w:id="104" w:author="Famille M" w:date="2018-11-22T10:03:00Z">
          <w:pPr>
            <w:pStyle w:val="Paragraphedeliste"/>
            <w:numPr>
              <w:numId w:val="25"/>
            </w:numPr>
            <w:spacing w:line="360" w:lineRule="auto"/>
            <w:ind w:hanging="360"/>
            <w:jc w:val="both"/>
          </w:pPr>
        </w:pPrChange>
      </w:pPr>
    </w:p>
    <w:p w:rsidR="00236F3E" w:rsidRPr="007B3BDB" w:rsidRDefault="00236F3E" w:rsidP="007B3BDB">
      <w:pPr>
        <w:spacing w:after="0" w:line="360" w:lineRule="auto"/>
        <w:jc w:val="both"/>
        <w:rPr>
          <w:rFonts w:ascii="Times New Roman" w:hAnsi="Times New Roman" w:cs="Times New Roman"/>
          <w:b/>
          <w:sz w:val="24"/>
          <w:szCs w:val="24"/>
        </w:rPr>
      </w:pPr>
      <w:r w:rsidRPr="007B3BDB">
        <w:rPr>
          <w:rStyle w:val="shorttext"/>
          <w:rFonts w:ascii="Times New Roman" w:hAnsi="Times New Roman" w:cs="Times New Roman"/>
          <w:b/>
          <w:sz w:val="24"/>
          <w:szCs w:val="24"/>
          <w:lang w:val="fr-BE"/>
        </w:rPr>
        <w:lastRenderedPageBreak/>
        <w:t>INDUSTRIAL CONTROL SYSTEMS</w:t>
      </w:r>
    </w:p>
    <w:p w:rsidR="00636D4A" w:rsidRPr="007B3BDB" w:rsidRDefault="00236F3E" w:rsidP="007B3BDB">
      <w:pPr>
        <w:pStyle w:val="Paragraphedeliste"/>
        <w:numPr>
          <w:ilvl w:val="0"/>
          <w:numId w:val="22"/>
        </w:numPr>
        <w:spacing w:after="0" w:line="360" w:lineRule="auto"/>
        <w:jc w:val="both"/>
        <w:rPr>
          <w:rFonts w:ascii="Times New Roman" w:hAnsi="Times New Roman" w:cs="Times New Roman"/>
          <w:sz w:val="24"/>
          <w:szCs w:val="24"/>
        </w:rPr>
      </w:pPr>
      <w:r w:rsidRPr="007B3BDB">
        <w:rPr>
          <w:rFonts w:ascii="Times New Roman" w:hAnsi="Times New Roman" w:cs="Times New Roman"/>
          <w:sz w:val="24"/>
          <w:szCs w:val="24"/>
          <w:lang w:val="en"/>
        </w:rPr>
        <w:t>Remote control</w:t>
      </w:r>
    </w:p>
    <w:p w:rsidR="00636D4A" w:rsidRPr="007B3BDB" w:rsidRDefault="00236F3E" w:rsidP="007B3BDB">
      <w:pPr>
        <w:pStyle w:val="Paragraphedeliste"/>
        <w:numPr>
          <w:ilvl w:val="0"/>
          <w:numId w:val="22"/>
        </w:numPr>
        <w:spacing w:after="0" w:line="360" w:lineRule="auto"/>
        <w:jc w:val="both"/>
        <w:rPr>
          <w:rFonts w:ascii="Times New Roman" w:hAnsi="Times New Roman" w:cs="Times New Roman"/>
          <w:sz w:val="24"/>
          <w:szCs w:val="24"/>
        </w:rPr>
      </w:pPr>
      <w:r w:rsidRPr="007B3BDB">
        <w:rPr>
          <w:rFonts w:ascii="Times New Roman" w:hAnsi="Times New Roman" w:cs="Times New Roman"/>
          <w:sz w:val="24"/>
          <w:szCs w:val="24"/>
          <w:lang w:val="en"/>
        </w:rPr>
        <w:t>Industrial supervision</w:t>
      </w:r>
    </w:p>
    <w:p w:rsidR="00636D4A" w:rsidRPr="007B3BDB" w:rsidRDefault="00236F3E" w:rsidP="007B3BDB">
      <w:pPr>
        <w:pStyle w:val="Paragraphedeliste"/>
        <w:numPr>
          <w:ilvl w:val="0"/>
          <w:numId w:val="22"/>
        </w:numPr>
        <w:spacing w:after="0" w:line="360" w:lineRule="auto"/>
        <w:jc w:val="both"/>
        <w:rPr>
          <w:rFonts w:ascii="Times New Roman" w:hAnsi="Times New Roman" w:cs="Times New Roman"/>
          <w:sz w:val="24"/>
          <w:szCs w:val="24"/>
        </w:rPr>
      </w:pPr>
      <w:r w:rsidRPr="007B3BDB">
        <w:rPr>
          <w:rFonts w:ascii="Times New Roman" w:hAnsi="Times New Roman" w:cs="Times New Roman"/>
          <w:sz w:val="24"/>
          <w:szCs w:val="24"/>
          <w:lang w:val="en"/>
        </w:rPr>
        <w:t xml:space="preserve">Centralized Technical Management &amp; </w:t>
      </w:r>
      <w:proofErr w:type="spellStart"/>
      <w:r w:rsidRPr="007B3BDB">
        <w:rPr>
          <w:rFonts w:ascii="Times New Roman" w:hAnsi="Times New Roman" w:cs="Times New Roman"/>
          <w:sz w:val="24"/>
          <w:szCs w:val="24"/>
          <w:lang w:val="en"/>
        </w:rPr>
        <w:t>Hypervision</w:t>
      </w:r>
      <w:proofErr w:type="spellEnd"/>
    </w:p>
    <w:p w:rsidR="00236F3E" w:rsidRPr="007B3BDB" w:rsidRDefault="00236F3E" w:rsidP="007B3BDB">
      <w:pPr>
        <w:spacing w:after="0" w:line="360" w:lineRule="auto"/>
        <w:jc w:val="both"/>
        <w:rPr>
          <w:rFonts w:ascii="Times New Roman" w:hAnsi="Times New Roman" w:cs="Times New Roman"/>
          <w:b/>
          <w:sz w:val="24"/>
          <w:szCs w:val="24"/>
        </w:rPr>
      </w:pPr>
      <w:r w:rsidRPr="007B3BDB">
        <w:rPr>
          <w:rStyle w:val="shorttext"/>
          <w:rFonts w:ascii="Times New Roman" w:hAnsi="Times New Roman" w:cs="Times New Roman"/>
          <w:b/>
          <w:sz w:val="24"/>
          <w:szCs w:val="24"/>
          <w:lang w:val="en"/>
        </w:rPr>
        <w:t>INDUSTRIAL DIGITALIZATION</w:t>
      </w:r>
    </w:p>
    <w:p w:rsidR="00636D4A" w:rsidRPr="007B3BDB" w:rsidRDefault="00236F3E" w:rsidP="007B3BDB">
      <w:pPr>
        <w:pStyle w:val="Paragraphedeliste"/>
        <w:numPr>
          <w:ilvl w:val="0"/>
          <w:numId w:val="23"/>
        </w:numPr>
        <w:spacing w:after="0" w:line="360" w:lineRule="auto"/>
        <w:jc w:val="both"/>
        <w:rPr>
          <w:rFonts w:ascii="Times New Roman" w:hAnsi="Times New Roman" w:cs="Times New Roman"/>
          <w:sz w:val="24"/>
          <w:szCs w:val="24"/>
        </w:rPr>
      </w:pPr>
      <w:r w:rsidRPr="007B3BDB">
        <w:rPr>
          <w:rFonts w:ascii="Times New Roman" w:hAnsi="Times New Roman" w:cs="Times New Roman"/>
          <w:sz w:val="24"/>
          <w:szCs w:val="24"/>
          <w:lang w:val="fr-BE"/>
        </w:rPr>
        <w:t>Industrial data engineering</w:t>
      </w:r>
    </w:p>
    <w:p w:rsidR="00636D4A" w:rsidRPr="007B3BDB" w:rsidRDefault="000D1273" w:rsidP="007B3BDB">
      <w:pPr>
        <w:pStyle w:val="Paragraphedeliste"/>
        <w:numPr>
          <w:ilvl w:val="0"/>
          <w:numId w:val="23"/>
        </w:numPr>
        <w:spacing w:after="0" w:line="360" w:lineRule="auto"/>
        <w:jc w:val="both"/>
        <w:rPr>
          <w:rFonts w:ascii="Times New Roman" w:hAnsi="Times New Roman" w:cs="Times New Roman"/>
          <w:sz w:val="24"/>
          <w:szCs w:val="24"/>
        </w:rPr>
      </w:pPr>
      <w:r w:rsidRPr="007B3BDB">
        <w:rPr>
          <w:rFonts w:ascii="Times New Roman" w:hAnsi="Times New Roman" w:cs="Times New Roman"/>
          <w:sz w:val="24"/>
          <w:szCs w:val="24"/>
        </w:rPr>
        <w:t xml:space="preserve">Digital </w:t>
      </w:r>
      <w:proofErr w:type="spellStart"/>
      <w:r w:rsidRPr="007B3BDB">
        <w:rPr>
          <w:rFonts w:ascii="Times New Roman" w:hAnsi="Times New Roman" w:cs="Times New Roman"/>
          <w:sz w:val="24"/>
          <w:szCs w:val="24"/>
        </w:rPr>
        <w:t>Working</w:t>
      </w:r>
      <w:proofErr w:type="spellEnd"/>
    </w:p>
    <w:p w:rsidR="00636D4A" w:rsidRPr="007B3BDB" w:rsidRDefault="007C4B7B" w:rsidP="007B3BDB">
      <w:pPr>
        <w:pStyle w:val="Paragraphedeliste"/>
        <w:numPr>
          <w:ilvl w:val="0"/>
          <w:numId w:val="23"/>
        </w:numPr>
        <w:spacing w:after="0" w:line="360" w:lineRule="auto"/>
        <w:jc w:val="both"/>
        <w:rPr>
          <w:rFonts w:ascii="Times New Roman" w:hAnsi="Times New Roman" w:cs="Times New Roman"/>
          <w:sz w:val="24"/>
          <w:szCs w:val="24"/>
        </w:rPr>
      </w:pPr>
      <w:r w:rsidRPr="007B3BDB">
        <w:rPr>
          <w:rFonts w:ascii="Times New Roman" w:hAnsi="Times New Roman" w:cs="Times New Roman"/>
          <w:sz w:val="24"/>
          <w:szCs w:val="24"/>
          <w:lang w:val="en"/>
        </w:rPr>
        <w:t>Industrial Data Sciences</w:t>
      </w:r>
    </w:p>
    <w:p w:rsidR="00636D4A" w:rsidRPr="007B3BDB" w:rsidRDefault="007C4B7B" w:rsidP="007B3BDB">
      <w:pPr>
        <w:pStyle w:val="Paragraphedeliste"/>
        <w:numPr>
          <w:ilvl w:val="0"/>
          <w:numId w:val="23"/>
        </w:numPr>
        <w:spacing w:after="0" w:line="360" w:lineRule="auto"/>
        <w:jc w:val="both"/>
        <w:rPr>
          <w:rFonts w:ascii="Times New Roman" w:hAnsi="Times New Roman" w:cs="Times New Roman"/>
          <w:sz w:val="24"/>
          <w:szCs w:val="24"/>
        </w:rPr>
      </w:pPr>
      <w:r w:rsidRPr="007B3BDB">
        <w:rPr>
          <w:rFonts w:ascii="Times New Roman" w:hAnsi="Times New Roman" w:cs="Times New Roman"/>
          <w:sz w:val="24"/>
          <w:szCs w:val="24"/>
          <w:lang w:val="en"/>
        </w:rPr>
        <w:t>Robotics</w:t>
      </w:r>
    </w:p>
    <w:p w:rsidR="007C4B7B" w:rsidRPr="007B3BDB" w:rsidRDefault="007C4B7B" w:rsidP="007B3BDB">
      <w:pPr>
        <w:spacing w:after="0" w:line="360" w:lineRule="auto"/>
        <w:jc w:val="both"/>
        <w:rPr>
          <w:rFonts w:ascii="Times New Roman" w:hAnsi="Times New Roman" w:cs="Times New Roman"/>
          <w:b/>
          <w:sz w:val="24"/>
          <w:szCs w:val="24"/>
        </w:rPr>
      </w:pPr>
      <w:r w:rsidRPr="007B3BDB">
        <w:rPr>
          <w:rFonts w:ascii="Times New Roman" w:hAnsi="Times New Roman" w:cs="Times New Roman"/>
          <w:b/>
          <w:sz w:val="24"/>
          <w:szCs w:val="24"/>
        </w:rPr>
        <w:t xml:space="preserve">Security and </w:t>
      </w:r>
      <w:proofErr w:type="spellStart"/>
      <w:r w:rsidR="00B53E0B" w:rsidRPr="007B3BDB">
        <w:rPr>
          <w:rFonts w:ascii="Times New Roman" w:hAnsi="Times New Roman" w:cs="Times New Roman"/>
          <w:b/>
          <w:sz w:val="24"/>
          <w:szCs w:val="24"/>
        </w:rPr>
        <w:t>S</w:t>
      </w:r>
      <w:r w:rsidRPr="007B3BDB">
        <w:rPr>
          <w:rFonts w:ascii="Times New Roman" w:hAnsi="Times New Roman" w:cs="Times New Roman"/>
          <w:b/>
          <w:sz w:val="24"/>
          <w:szCs w:val="24"/>
        </w:rPr>
        <w:t>afety</w:t>
      </w:r>
      <w:proofErr w:type="spellEnd"/>
    </w:p>
    <w:p w:rsidR="00636D4A" w:rsidRPr="007B3BDB" w:rsidRDefault="007C4B7B" w:rsidP="007B3BDB">
      <w:pPr>
        <w:pStyle w:val="Paragraphedeliste"/>
        <w:numPr>
          <w:ilvl w:val="0"/>
          <w:numId w:val="28"/>
        </w:numPr>
        <w:spacing w:after="0" w:line="360" w:lineRule="auto"/>
        <w:jc w:val="both"/>
        <w:rPr>
          <w:rFonts w:ascii="Times New Roman" w:hAnsi="Times New Roman" w:cs="Times New Roman"/>
          <w:sz w:val="24"/>
          <w:szCs w:val="24"/>
        </w:rPr>
      </w:pPr>
      <w:r w:rsidRPr="007B3BDB">
        <w:rPr>
          <w:rFonts w:ascii="Times New Roman" w:hAnsi="Times New Roman" w:cs="Times New Roman"/>
          <w:sz w:val="24"/>
          <w:szCs w:val="24"/>
          <w:lang w:val="en"/>
        </w:rPr>
        <w:t>Industrial Cybersecurity</w:t>
      </w:r>
    </w:p>
    <w:p w:rsidR="00636D4A" w:rsidRPr="007B3BDB" w:rsidRDefault="007C4B7B" w:rsidP="007B3BDB">
      <w:pPr>
        <w:pStyle w:val="Paragraphedeliste"/>
        <w:numPr>
          <w:ilvl w:val="0"/>
          <w:numId w:val="28"/>
        </w:numPr>
        <w:spacing w:after="0" w:line="360" w:lineRule="auto"/>
        <w:jc w:val="both"/>
        <w:rPr>
          <w:rFonts w:ascii="Times New Roman" w:hAnsi="Times New Roman" w:cs="Times New Roman"/>
          <w:sz w:val="24"/>
          <w:szCs w:val="24"/>
        </w:rPr>
      </w:pPr>
      <w:r w:rsidRPr="007B3BDB">
        <w:rPr>
          <w:rFonts w:ascii="Times New Roman" w:hAnsi="Times New Roman" w:cs="Times New Roman"/>
          <w:sz w:val="24"/>
          <w:szCs w:val="24"/>
          <w:lang w:val="fr-BE"/>
        </w:rPr>
        <w:t>Security / Site protection</w:t>
      </w:r>
    </w:p>
    <w:p w:rsidR="00636D4A" w:rsidRPr="007B3BDB" w:rsidRDefault="007C4B7B" w:rsidP="007B3BDB">
      <w:pPr>
        <w:pStyle w:val="Paragraphedeliste"/>
        <w:numPr>
          <w:ilvl w:val="0"/>
          <w:numId w:val="28"/>
        </w:numPr>
        <w:spacing w:after="0" w:line="360" w:lineRule="auto"/>
        <w:jc w:val="both"/>
        <w:rPr>
          <w:rFonts w:ascii="Times New Roman" w:hAnsi="Times New Roman" w:cs="Times New Roman"/>
          <w:sz w:val="24"/>
          <w:szCs w:val="24"/>
        </w:rPr>
      </w:pPr>
      <w:r w:rsidRPr="007B3BDB">
        <w:rPr>
          <w:rFonts w:ascii="Times New Roman" w:hAnsi="Times New Roman" w:cs="Times New Roman"/>
          <w:sz w:val="24"/>
          <w:szCs w:val="24"/>
          <w:lang w:val="en"/>
        </w:rPr>
        <w:t xml:space="preserve">Centralized Technical Management &amp; </w:t>
      </w:r>
      <w:proofErr w:type="spellStart"/>
      <w:r w:rsidRPr="007B3BDB">
        <w:rPr>
          <w:rFonts w:ascii="Times New Roman" w:hAnsi="Times New Roman" w:cs="Times New Roman"/>
          <w:sz w:val="24"/>
          <w:szCs w:val="24"/>
          <w:lang w:val="en"/>
        </w:rPr>
        <w:t>Hypervision</w:t>
      </w:r>
      <w:proofErr w:type="spellEnd"/>
    </w:p>
    <w:p w:rsidR="00636D4A" w:rsidRPr="007B3BDB" w:rsidRDefault="007C4B7B" w:rsidP="007B3BDB">
      <w:pPr>
        <w:pStyle w:val="Paragraphedeliste"/>
        <w:numPr>
          <w:ilvl w:val="0"/>
          <w:numId w:val="28"/>
        </w:numPr>
        <w:spacing w:after="0" w:line="360" w:lineRule="auto"/>
        <w:jc w:val="both"/>
        <w:rPr>
          <w:rFonts w:ascii="Times New Roman" w:hAnsi="Times New Roman" w:cs="Times New Roman"/>
          <w:sz w:val="24"/>
          <w:szCs w:val="24"/>
        </w:rPr>
      </w:pPr>
      <w:proofErr w:type="spellStart"/>
      <w:r w:rsidRPr="007B3BDB">
        <w:rPr>
          <w:rFonts w:ascii="Times New Roman" w:hAnsi="Times New Roman" w:cs="Times New Roman"/>
          <w:sz w:val="24"/>
          <w:szCs w:val="24"/>
          <w:lang w:val="fr-BE"/>
        </w:rPr>
        <w:t>Functional</w:t>
      </w:r>
      <w:proofErr w:type="spellEnd"/>
      <w:r w:rsidRPr="007B3BDB">
        <w:rPr>
          <w:rFonts w:ascii="Times New Roman" w:hAnsi="Times New Roman" w:cs="Times New Roman"/>
          <w:sz w:val="24"/>
          <w:szCs w:val="24"/>
          <w:lang w:val="fr-BE"/>
        </w:rPr>
        <w:t xml:space="preserve"> </w:t>
      </w:r>
      <w:proofErr w:type="spellStart"/>
      <w:r w:rsidRPr="007B3BDB">
        <w:rPr>
          <w:rFonts w:ascii="Times New Roman" w:hAnsi="Times New Roman" w:cs="Times New Roman"/>
          <w:sz w:val="24"/>
          <w:szCs w:val="24"/>
          <w:lang w:val="fr-BE"/>
        </w:rPr>
        <w:t>safety</w:t>
      </w:r>
      <w:proofErr w:type="spellEnd"/>
      <w:r w:rsidRPr="007B3BDB">
        <w:rPr>
          <w:rFonts w:ascii="Times New Roman" w:hAnsi="Times New Roman" w:cs="Times New Roman"/>
          <w:sz w:val="24"/>
          <w:szCs w:val="24"/>
          <w:lang w:val="fr-BE"/>
        </w:rPr>
        <w:t xml:space="preserve"> | </w:t>
      </w:r>
      <w:proofErr w:type="spellStart"/>
      <w:r w:rsidRPr="007B3BDB">
        <w:rPr>
          <w:rFonts w:ascii="Times New Roman" w:hAnsi="Times New Roman" w:cs="Times New Roman"/>
          <w:sz w:val="24"/>
          <w:szCs w:val="24"/>
          <w:lang w:val="fr-BE"/>
        </w:rPr>
        <w:t>Quali</w:t>
      </w:r>
      <w:proofErr w:type="spellEnd"/>
      <w:r w:rsidRPr="007B3BDB">
        <w:rPr>
          <w:rFonts w:ascii="Times New Roman" w:hAnsi="Times New Roman" w:cs="Times New Roman"/>
          <w:sz w:val="24"/>
          <w:szCs w:val="24"/>
          <w:lang w:val="fr-BE"/>
        </w:rPr>
        <w:t>- SIL</w:t>
      </w:r>
    </w:p>
    <w:p w:rsidR="00636D4A" w:rsidRPr="007B3BDB" w:rsidRDefault="000D1273" w:rsidP="007B3BDB">
      <w:pPr>
        <w:pStyle w:val="Paragraphedeliste"/>
        <w:numPr>
          <w:ilvl w:val="0"/>
          <w:numId w:val="28"/>
        </w:numPr>
        <w:spacing w:after="0" w:line="360" w:lineRule="auto"/>
        <w:jc w:val="both"/>
        <w:rPr>
          <w:rFonts w:ascii="Times New Roman" w:hAnsi="Times New Roman" w:cs="Times New Roman"/>
          <w:sz w:val="24"/>
          <w:szCs w:val="24"/>
        </w:rPr>
      </w:pPr>
      <w:proofErr w:type="spellStart"/>
      <w:r w:rsidRPr="007B3BDB">
        <w:rPr>
          <w:rFonts w:ascii="Times New Roman" w:hAnsi="Times New Roman" w:cs="Times New Roman"/>
          <w:sz w:val="24"/>
          <w:szCs w:val="24"/>
          <w:lang w:val="fr-BE"/>
        </w:rPr>
        <w:t>Operation</w:t>
      </w:r>
      <w:proofErr w:type="spellEnd"/>
      <w:r w:rsidRPr="007B3BDB">
        <w:rPr>
          <w:rFonts w:ascii="Times New Roman" w:hAnsi="Times New Roman" w:cs="Times New Roman"/>
          <w:sz w:val="24"/>
          <w:szCs w:val="24"/>
          <w:lang w:val="fr-BE"/>
        </w:rPr>
        <w:t xml:space="preserve"> </w:t>
      </w:r>
      <w:proofErr w:type="spellStart"/>
      <w:r w:rsidRPr="007B3BDB">
        <w:rPr>
          <w:rFonts w:ascii="Times New Roman" w:hAnsi="Times New Roman" w:cs="Times New Roman"/>
          <w:sz w:val="24"/>
          <w:szCs w:val="24"/>
          <w:lang w:val="fr-BE"/>
        </w:rPr>
        <w:t>sureness</w:t>
      </w:r>
      <w:proofErr w:type="spellEnd"/>
    </w:p>
    <w:p w:rsidR="007C4B7B" w:rsidRPr="007B3BDB" w:rsidRDefault="007C4B7B" w:rsidP="007B3BDB">
      <w:pPr>
        <w:spacing w:after="0" w:line="360" w:lineRule="auto"/>
        <w:jc w:val="both"/>
        <w:rPr>
          <w:rFonts w:ascii="Times New Roman" w:hAnsi="Times New Roman" w:cs="Times New Roman"/>
          <w:b/>
          <w:sz w:val="24"/>
          <w:szCs w:val="24"/>
        </w:rPr>
      </w:pPr>
      <w:r w:rsidRPr="007B3BDB">
        <w:rPr>
          <w:rStyle w:val="shorttext"/>
          <w:rFonts w:ascii="Times New Roman" w:hAnsi="Times New Roman" w:cs="Times New Roman"/>
          <w:b/>
          <w:sz w:val="24"/>
          <w:szCs w:val="24"/>
          <w:lang w:val="en"/>
        </w:rPr>
        <w:t>DIGITAL ENGINEERING</w:t>
      </w:r>
    </w:p>
    <w:p w:rsidR="00636D4A" w:rsidRPr="007B3BDB" w:rsidRDefault="007C4B7B" w:rsidP="007B3BDB">
      <w:pPr>
        <w:pStyle w:val="Paragraphedeliste"/>
        <w:numPr>
          <w:ilvl w:val="0"/>
          <w:numId w:val="27"/>
        </w:numPr>
        <w:spacing w:after="0" w:line="360" w:lineRule="auto"/>
        <w:jc w:val="both"/>
        <w:rPr>
          <w:rFonts w:ascii="Times New Roman" w:hAnsi="Times New Roman" w:cs="Times New Roman"/>
          <w:sz w:val="24"/>
          <w:szCs w:val="24"/>
        </w:rPr>
      </w:pPr>
      <w:r w:rsidRPr="007B3BDB">
        <w:rPr>
          <w:rFonts w:ascii="Times New Roman" w:hAnsi="Times New Roman" w:cs="Times New Roman"/>
          <w:sz w:val="24"/>
          <w:szCs w:val="24"/>
          <w:lang w:val="en"/>
        </w:rPr>
        <w:t>System Engineering</w:t>
      </w:r>
    </w:p>
    <w:p w:rsidR="00636D4A" w:rsidRPr="007B3BDB" w:rsidRDefault="007C4B7B" w:rsidP="007B3BDB">
      <w:pPr>
        <w:pStyle w:val="Paragraphedeliste"/>
        <w:numPr>
          <w:ilvl w:val="0"/>
          <w:numId w:val="27"/>
        </w:numPr>
        <w:spacing w:after="0" w:line="360" w:lineRule="auto"/>
        <w:jc w:val="both"/>
        <w:rPr>
          <w:rFonts w:ascii="Times New Roman" w:hAnsi="Times New Roman" w:cs="Times New Roman"/>
          <w:sz w:val="24"/>
          <w:szCs w:val="24"/>
        </w:rPr>
      </w:pPr>
      <w:r w:rsidRPr="007B3BDB">
        <w:rPr>
          <w:rFonts w:ascii="Times New Roman" w:hAnsi="Times New Roman" w:cs="Times New Roman"/>
          <w:sz w:val="24"/>
          <w:szCs w:val="24"/>
          <w:lang w:val="en"/>
        </w:rPr>
        <w:t>Platform and data architecture</w:t>
      </w:r>
    </w:p>
    <w:p w:rsidR="00636D4A" w:rsidRPr="007B3BDB" w:rsidRDefault="00636D4A" w:rsidP="007B3BDB">
      <w:pPr>
        <w:pStyle w:val="Paragraphedeliste"/>
        <w:numPr>
          <w:ilvl w:val="0"/>
          <w:numId w:val="27"/>
        </w:numPr>
        <w:spacing w:after="0" w:line="360" w:lineRule="auto"/>
        <w:jc w:val="both"/>
        <w:rPr>
          <w:rFonts w:ascii="Times New Roman" w:hAnsi="Times New Roman" w:cs="Times New Roman"/>
          <w:sz w:val="24"/>
          <w:szCs w:val="24"/>
        </w:rPr>
      </w:pPr>
      <w:r w:rsidRPr="007B3BDB">
        <w:rPr>
          <w:rFonts w:ascii="Times New Roman" w:hAnsi="Times New Roman" w:cs="Times New Roman"/>
          <w:sz w:val="24"/>
          <w:szCs w:val="24"/>
        </w:rPr>
        <w:t xml:space="preserve">Digital </w:t>
      </w:r>
      <w:proofErr w:type="spellStart"/>
      <w:r w:rsidRPr="007B3BDB">
        <w:rPr>
          <w:rFonts w:ascii="Times New Roman" w:hAnsi="Times New Roman" w:cs="Times New Roman"/>
          <w:sz w:val="24"/>
          <w:szCs w:val="24"/>
        </w:rPr>
        <w:t>Twin</w:t>
      </w:r>
      <w:proofErr w:type="spellEnd"/>
    </w:p>
    <w:p w:rsidR="00636D4A" w:rsidRPr="007B3BDB" w:rsidRDefault="00636D4A" w:rsidP="007B3BDB">
      <w:pPr>
        <w:pStyle w:val="Paragraphedeliste"/>
        <w:numPr>
          <w:ilvl w:val="0"/>
          <w:numId w:val="27"/>
        </w:numPr>
        <w:spacing w:after="0" w:line="360" w:lineRule="auto"/>
        <w:jc w:val="both"/>
        <w:rPr>
          <w:rFonts w:ascii="Times New Roman" w:hAnsi="Times New Roman" w:cs="Times New Roman"/>
          <w:sz w:val="24"/>
          <w:szCs w:val="24"/>
        </w:rPr>
      </w:pPr>
      <w:r w:rsidRPr="007B3BDB">
        <w:rPr>
          <w:rFonts w:ascii="Times New Roman" w:hAnsi="Times New Roman" w:cs="Times New Roman"/>
          <w:sz w:val="24"/>
          <w:szCs w:val="24"/>
        </w:rPr>
        <w:t xml:space="preserve">BIM (Building Information Model) </w:t>
      </w:r>
    </w:p>
    <w:p w:rsidR="00636D4A" w:rsidRPr="007B3BDB" w:rsidRDefault="00636D4A" w:rsidP="007B3BDB">
      <w:pPr>
        <w:pStyle w:val="Paragraphedeliste"/>
        <w:numPr>
          <w:ilvl w:val="0"/>
          <w:numId w:val="27"/>
        </w:numPr>
        <w:spacing w:after="0" w:line="360" w:lineRule="auto"/>
        <w:jc w:val="both"/>
        <w:rPr>
          <w:rFonts w:ascii="Times New Roman" w:hAnsi="Times New Roman" w:cs="Times New Roman"/>
          <w:sz w:val="24"/>
          <w:szCs w:val="24"/>
        </w:rPr>
      </w:pPr>
      <w:r w:rsidRPr="007B3BDB">
        <w:rPr>
          <w:rFonts w:ascii="Times New Roman" w:hAnsi="Times New Roman" w:cs="Times New Roman"/>
          <w:sz w:val="24"/>
          <w:szCs w:val="24"/>
        </w:rPr>
        <w:t xml:space="preserve">PLM (Product </w:t>
      </w:r>
      <w:proofErr w:type="spellStart"/>
      <w:r w:rsidRPr="007B3BDB">
        <w:rPr>
          <w:rFonts w:ascii="Times New Roman" w:hAnsi="Times New Roman" w:cs="Times New Roman"/>
          <w:sz w:val="24"/>
          <w:szCs w:val="24"/>
        </w:rPr>
        <w:t>Lifecycle</w:t>
      </w:r>
      <w:proofErr w:type="spellEnd"/>
      <w:r w:rsidRPr="007B3BDB">
        <w:rPr>
          <w:rFonts w:ascii="Times New Roman" w:hAnsi="Times New Roman" w:cs="Times New Roman"/>
          <w:sz w:val="24"/>
          <w:szCs w:val="24"/>
        </w:rPr>
        <w:t xml:space="preserve"> Management)</w:t>
      </w:r>
    </w:p>
    <w:p w:rsidR="007C4B7B" w:rsidRPr="007B3BDB" w:rsidRDefault="007C4B7B" w:rsidP="007B3BDB">
      <w:pPr>
        <w:spacing w:after="0" w:line="360" w:lineRule="auto"/>
        <w:jc w:val="both"/>
        <w:rPr>
          <w:rFonts w:ascii="Times New Roman" w:hAnsi="Times New Roman" w:cs="Times New Roman"/>
          <w:b/>
          <w:sz w:val="24"/>
          <w:szCs w:val="24"/>
        </w:rPr>
      </w:pPr>
      <w:r w:rsidRPr="007B3BDB">
        <w:rPr>
          <w:rStyle w:val="shorttext"/>
          <w:rFonts w:ascii="Times New Roman" w:hAnsi="Times New Roman" w:cs="Times New Roman"/>
          <w:b/>
          <w:sz w:val="24"/>
          <w:szCs w:val="24"/>
          <w:lang w:val="en"/>
        </w:rPr>
        <w:t>EXPLOSIBLE ATMOSPHERES</w:t>
      </w:r>
    </w:p>
    <w:p w:rsidR="00636D4A" w:rsidRPr="007B3BDB" w:rsidRDefault="007C4B7B" w:rsidP="007B3BDB">
      <w:pPr>
        <w:pStyle w:val="Paragraphedeliste"/>
        <w:numPr>
          <w:ilvl w:val="0"/>
          <w:numId w:val="30"/>
        </w:numPr>
        <w:spacing w:after="0" w:line="360" w:lineRule="auto"/>
        <w:jc w:val="both"/>
        <w:rPr>
          <w:rFonts w:ascii="Times New Roman" w:hAnsi="Times New Roman" w:cs="Times New Roman"/>
          <w:sz w:val="24"/>
          <w:szCs w:val="24"/>
        </w:rPr>
      </w:pPr>
      <w:r w:rsidRPr="007B3BDB">
        <w:rPr>
          <w:rFonts w:ascii="Times New Roman" w:hAnsi="Times New Roman" w:cs="Times New Roman"/>
          <w:sz w:val="24"/>
          <w:szCs w:val="24"/>
          <w:lang w:val="en"/>
        </w:rPr>
        <w:t>ATEX regulations</w:t>
      </w:r>
    </w:p>
    <w:p w:rsidR="00636D4A" w:rsidRPr="007B3BDB" w:rsidRDefault="007C4B7B" w:rsidP="007B3BDB">
      <w:pPr>
        <w:pStyle w:val="Paragraphedeliste"/>
        <w:numPr>
          <w:ilvl w:val="0"/>
          <w:numId w:val="30"/>
        </w:numPr>
        <w:spacing w:after="0" w:line="360" w:lineRule="auto"/>
        <w:jc w:val="both"/>
        <w:rPr>
          <w:rFonts w:ascii="Times New Roman" w:hAnsi="Times New Roman" w:cs="Times New Roman"/>
          <w:sz w:val="24"/>
          <w:szCs w:val="24"/>
          <w:lang w:val="en-US"/>
        </w:rPr>
      </w:pPr>
      <w:r w:rsidRPr="007B3BDB">
        <w:rPr>
          <w:rFonts w:ascii="Times New Roman" w:hAnsi="Times New Roman" w:cs="Times New Roman"/>
          <w:sz w:val="24"/>
          <w:szCs w:val="24"/>
          <w:lang w:val="en-US"/>
        </w:rPr>
        <w:t xml:space="preserve">ATEX / </w:t>
      </w:r>
      <w:proofErr w:type="spellStart"/>
      <w:r w:rsidRPr="007B3BDB">
        <w:rPr>
          <w:rFonts w:ascii="Times New Roman" w:hAnsi="Times New Roman" w:cs="Times New Roman"/>
          <w:sz w:val="24"/>
          <w:szCs w:val="24"/>
          <w:lang w:val="en-US"/>
        </w:rPr>
        <w:t>IECEx</w:t>
      </w:r>
      <w:proofErr w:type="spellEnd"/>
      <w:r w:rsidRPr="007B3BDB">
        <w:rPr>
          <w:rFonts w:ascii="Times New Roman" w:hAnsi="Times New Roman" w:cs="Times New Roman"/>
          <w:sz w:val="24"/>
          <w:szCs w:val="24"/>
          <w:lang w:val="en-US"/>
        </w:rPr>
        <w:t xml:space="preserve">: the materials usable in ATEX (Manufacturers and </w:t>
      </w:r>
      <w:r w:rsidR="00762229" w:rsidRPr="007B3BDB">
        <w:rPr>
          <w:rFonts w:ascii="Times New Roman" w:hAnsi="Times New Roman" w:cs="Times New Roman"/>
          <w:sz w:val="24"/>
          <w:szCs w:val="24"/>
          <w:lang w:val="en-US"/>
        </w:rPr>
        <w:t>Constructors</w:t>
      </w:r>
      <w:r w:rsidRPr="007B3BDB">
        <w:rPr>
          <w:rFonts w:ascii="Times New Roman" w:hAnsi="Times New Roman" w:cs="Times New Roman"/>
          <w:sz w:val="24"/>
          <w:szCs w:val="24"/>
          <w:lang w:val="en-US"/>
        </w:rPr>
        <w:t>)</w:t>
      </w:r>
    </w:p>
    <w:p w:rsidR="00636D4A" w:rsidRPr="007B3BDB" w:rsidRDefault="007C4B7B" w:rsidP="007B3BDB">
      <w:pPr>
        <w:pStyle w:val="Paragraphedeliste"/>
        <w:numPr>
          <w:ilvl w:val="0"/>
          <w:numId w:val="30"/>
        </w:numPr>
        <w:spacing w:after="0" w:line="360" w:lineRule="auto"/>
        <w:jc w:val="both"/>
        <w:rPr>
          <w:rFonts w:ascii="Times New Roman" w:hAnsi="Times New Roman" w:cs="Times New Roman"/>
          <w:sz w:val="24"/>
          <w:szCs w:val="24"/>
          <w:lang w:val="en-US"/>
        </w:rPr>
      </w:pPr>
      <w:r w:rsidRPr="007B3BDB">
        <w:rPr>
          <w:rFonts w:ascii="Times New Roman" w:hAnsi="Times New Roman" w:cs="Times New Roman"/>
          <w:sz w:val="24"/>
          <w:szCs w:val="24"/>
          <w:lang w:val="en-US"/>
        </w:rPr>
        <w:t>Risk assessment and classification of ATEX zones.</w:t>
      </w:r>
    </w:p>
    <w:p w:rsidR="00636D4A" w:rsidRPr="007B3BDB" w:rsidRDefault="007C4B7B" w:rsidP="007B3BDB">
      <w:pPr>
        <w:pStyle w:val="Paragraphedeliste"/>
        <w:numPr>
          <w:ilvl w:val="0"/>
          <w:numId w:val="30"/>
        </w:numPr>
        <w:spacing w:after="0" w:line="360" w:lineRule="auto"/>
        <w:jc w:val="both"/>
        <w:rPr>
          <w:rFonts w:ascii="Times New Roman" w:hAnsi="Times New Roman" w:cs="Times New Roman"/>
          <w:sz w:val="24"/>
          <w:szCs w:val="24"/>
          <w:lang w:val="en-US"/>
        </w:rPr>
      </w:pPr>
      <w:r w:rsidRPr="007B3BDB">
        <w:rPr>
          <w:rFonts w:ascii="Times New Roman" w:hAnsi="Times New Roman" w:cs="Times New Roman"/>
          <w:sz w:val="24"/>
          <w:szCs w:val="24"/>
          <w:lang w:val="en"/>
        </w:rPr>
        <w:t>Ism-ATEX electrical: to be trainer according to the reference system.</w:t>
      </w:r>
    </w:p>
    <w:p w:rsidR="00636D4A" w:rsidRPr="007B3BDB" w:rsidRDefault="007C4B7B" w:rsidP="007B3BDB">
      <w:pPr>
        <w:pStyle w:val="Paragraphedeliste"/>
        <w:numPr>
          <w:ilvl w:val="0"/>
          <w:numId w:val="30"/>
        </w:numPr>
        <w:spacing w:after="0" w:line="360" w:lineRule="auto"/>
        <w:jc w:val="both"/>
        <w:rPr>
          <w:rFonts w:ascii="Times New Roman" w:hAnsi="Times New Roman" w:cs="Times New Roman"/>
          <w:sz w:val="24"/>
          <w:szCs w:val="24"/>
          <w:lang w:val="en-US"/>
        </w:rPr>
      </w:pPr>
      <w:r w:rsidRPr="007B3BDB">
        <w:rPr>
          <w:rFonts w:ascii="Times New Roman" w:hAnsi="Times New Roman" w:cs="Times New Roman"/>
          <w:sz w:val="24"/>
          <w:szCs w:val="24"/>
          <w:lang w:val="en-US"/>
        </w:rPr>
        <w:t>Ism-ATEX non</w:t>
      </w:r>
      <w:ins w:id="105" w:author="Famille M" w:date="2018-11-22T10:03:00Z">
        <w:r w:rsidR="00463C4B">
          <w:rPr>
            <w:rFonts w:ascii="Times New Roman" w:hAnsi="Times New Roman" w:cs="Times New Roman"/>
            <w:sz w:val="24"/>
            <w:szCs w:val="24"/>
            <w:lang w:val="en-US"/>
          </w:rPr>
          <w:t>-</w:t>
        </w:r>
      </w:ins>
      <w:del w:id="106" w:author="Famille M" w:date="2018-11-22T10:03:00Z">
        <w:r w:rsidRPr="007B3BDB" w:rsidDel="00463C4B">
          <w:rPr>
            <w:rFonts w:ascii="Times New Roman" w:hAnsi="Times New Roman" w:cs="Times New Roman"/>
            <w:sz w:val="24"/>
            <w:szCs w:val="24"/>
            <w:lang w:val="en-US"/>
          </w:rPr>
          <w:delText xml:space="preserve"> </w:delText>
        </w:r>
      </w:del>
      <w:r w:rsidRPr="007B3BDB">
        <w:rPr>
          <w:rFonts w:ascii="Times New Roman" w:hAnsi="Times New Roman" w:cs="Times New Roman"/>
          <w:sz w:val="24"/>
          <w:szCs w:val="24"/>
          <w:lang w:val="en-US"/>
        </w:rPr>
        <w:t xml:space="preserve">electric: to be trainer according to the </w:t>
      </w:r>
      <w:r w:rsidR="00762229" w:rsidRPr="007B3BDB">
        <w:rPr>
          <w:rFonts w:ascii="Times New Roman" w:hAnsi="Times New Roman" w:cs="Times New Roman"/>
          <w:sz w:val="24"/>
          <w:szCs w:val="24"/>
          <w:lang w:val="en-US"/>
        </w:rPr>
        <w:t>reference system.</w:t>
      </w:r>
    </w:p>
    <w:p w:rsidR="00636D4A" w:rsidRPr="007B3BDB" w:rsidRDefault="007C4B7B" w:rsidP="007B3BDB">
      <w:pPr>
        <w:pStyle w:val="Paragraphedeliste"/>
        <w:numPr>
          <w:ilvl w:val="0"/>
          <w:numId w:val="30"/>
        </w:numPr>
        <w:spacing w:after="0" w:line="360" w:lineRule="auto"/>
        <w:jc w:val="both"/>
        <w:rPr>
          <w:rFonts w:ascii="Times New Roman" w:hAnsi="Times New Roman" w:cs="Times New Roman"/>
          <w:sz w:val="24"/>
          <w:szCs w:val="24"/>
          <w:lang w:val="en-US"/>
        </w:rPr>
      </w:pPr>
      <w:proofErr w:type="spellStart"/>
      <w:r w:rsidRPr="007B3BDB">
        <w:rPr>
          <w:rFonts w:ascii="Times New Roman" w:hAnsi="Times New Roman" w:cs="Times New Roman"/>
          <w:sz w:val="24"/>
          <w:szCs w:val="24"/>
          <w:lang w:val="en-US"/>
        </w:rPr>
        <w:t>Saqr</w:t>
      </w:r>
      <w:proofErr w:type="spellEnd"/>
      <w:r w:rsidRPr="007B3BDB">
        <w:rPr>
          <w:rFonts w:ascii="Times New Roman" w:hAnsi="Times New Roman" w:cs="Times New Roman"/>
          <w:sz w:val="24"/>
          <w:szCs w:val="24"/>
          <w:lang w:val="en-US"/>
        </w:rPr>
        <w:t>-ATEX: repair of ATEX equipment.</w:t>
      </w:r>
    </w:p>
    <w:p w:rsidR="007C4B7B" w:rsidRPr="007B3BDB" w:rsidRDefault="007C4B7B" w:rsidP="007B3BDB">
      <w:pPr>
        <w:tabs>
          <w:tab w:val="right" w:pos="9072"/>
        </w:tabs>
        <w:spacing w:after="0" w:line="360" w:lineRule="auto"/>
        <w:jc w:val="both"/>
        <w:rPr>
          <w:rFonts w:ascii="Times New Roman" w:hAnsi="Times New Roman" w:cs="Times New Roman"/>
          <w:b/>
          <w:sz w:val="24"/>
          <w:szCs w:val="24"/>
        </w:rPr>
      </w:pPr>
      <w:r w:rsidRPr="007B3BDB">
        <w:rPr>
          <w:rStyle w:val="shorttext"/>
          <w:rFonts w:ascii="Times New Roman" w:hAnsi="Times New Roman" w:cs="Times New Roman"/>
          <w:b/>
          <w:sz w:val="24"/>
          <w:szCs w:val="24"/>
          <w:lang w:val="en"/>
        </w:rPr>
        <w:t>QUALITY - HEALTH - SAFETY - ENVIRONMENT</w:t>
      </w:r>
      <w:r w:rsidR="005F7B65" w:rsidRPr="007B3BDB">
        <w:rPr>
          <w:rStyle w:val="shorttext"/>
          <w:rFonts w:ascii="Times New Roman" w:hAnsi="Times New Roman" w:cs="Times New Roman"/>
          <w:b/>
          <w:sz w:val="24"/>
          <w:szCs w:val="24"/>
          <w:lang w:val="en"/>
        </w:rPr>
        <w:tab/>
      </w:r>
    </w:p>
    <w:p w:rsidR="00636D4A" w:rsidRPr="007B3BDB" w:rsidRDefault="007C4B7B" w:rsidP="007B3BDB">
      <w:pPr>
        <w:pStyle w:val="Paragraphedeliste"/>
        <w:numPr>
          <w:ilvl w:val="0"/>
          <w:numId w:val="31"/>
        </w:numPr>
        <w:spacing w:after="0" w:line="360" w:lineRule="auto"/>
        <w:jc w:val="both"/>
        <w:rPr>
          <w:rFonts w:ascii="Times New Roman" w:hAnsi="Times New Roman" w:cs="Times New Roman"/>
          <w:sz w:val="24"/>
          <w:szCs w:val="24"/>
        </w:rPr>
      </w:pPr>
      <w:r w:rsidRPr="007B3BDB">
        <w:rPr>
          <w:rFonts w:ascii="Times New Roman" w:hAnsi="Times New Roman" w:cs="Times New Roman"/>
          <w:sz w:val="24"/>
          <w:szCs w:val="24"/>
          <w:lang w:val="en"/>
        </w:rPr>
        <w:t>Quality</w:t>
      </w:r>
    </w:p>
    <w:p w:rsidR="00636D4A" w:rsidRPr="007B3BDB" w:rsidRDefault="007C4B7B" w:rsidP="007B3BDB">
      <w:pPr>
        <w:pStyle w:val="Paragraphedeliste"/>
        <w:numPr>
          <w:ilvl w:val="0"/>
          <w:numId w:val="31"/>
        </w:numPr>
        <w:spacing w:after="0" w:line="360" w:lineRule="auto"/>
        <w:jc w:val="both"/>
        <w:rPr>
          <w:rFonts w:ascii="Times New Roman" w:hAnsi="Times New Roman" w:cs="Times New Roman"/>
          <w:sz w:val="24"/>
          <w:szCs w:val="24"/>
        </w:rPr>
      </w:pPr>
      <w:r w:rsidRPr="007B3BDB">
        <w:rPr>
          <w:rFonts w:ascii="Times New Roman" w:hAnsi="Times New Roman" w:cs="Times New Roman"/>
          <w:sz w:val="24"/>
          <w:szCs w:val="24"/>
          <w:lang w:val="en"/>
        </w:rPr>
        <w:t>Integrated QSE system</w:t>
      </w:r>
    </w:p>
    <w:p w:rsidR="00636D4A" w:rsidRPr="007B3BDB" w:rsidRDefault="007C4B7B" w:rsidP="007B3BDB">
      <w:pPr>
        <w:pStyle w:val="Paragraphedeliste"/>
        <w:numPr>
          <w:ilvl w:val="0"/>
          <w:numId w:val="31"/>
        </w:numPr>
        <w:spacing w:after="0" w:line="360" w:lineRule="auto"/>
        <w:jc w:val="both"/>
        <w:rPr>
          <w:rFonts w:ascii="Times New Roman" w:hAnsi="Times New Roman" w:cs="Times New Roman"/>
          <w:sz w:val="24"/>
          <w:szCs w:val="24"/>
          <w:lang w:val="en-US"/>
        </w:rPr>
      </w:pPr>
      <w:r w:rsidRPr="007B3BDB">
        <w:rPr>
          <w:rFonts w:ascii="Times New Roman" w:hAnsi="Times New Roman" w:cs="Times New Roman"/>
          <w:sz w:val="24"/>
          <w:szCs w:val="24"/>
          <w:lang w:val="en-US"/>
        </w:rPr>
        <w:t>Health / Safety and Environmental Approach</w:t>
      </w:r>
    </w:p>
    <w:p w:rsidR="00636D4A" w:rsidRPr="007B3BDB" w:rsidRDefault="007C4B7B" w:rsidP="007B3BDB">
      <w:pPr>
        <w:spacing w:after="0" w:line="360" w:lineRule="auto"/>
        <w:jc w:val="both"/>
        <w:rPr>
          <w:rFonts w:ascii="Times New Roman" w:hAnsi="Times New Roman" w:cs="Times New Roman"/>
          <w:b/>
          <w:sz w:val="24"/>
          <w:szCs w:val="24"/>
        </w:rPr>
      </w:pPr>
      <w:r w:rsidRPr="007B3BDB">
        <w:rPr>
          <w:rStyle w:val="shorttext"/>
          <w:rFonts w:ascii="Times New Roman" w:hAnsi="Times New Roman" w:cs="Times New Roman"/>
          <w:b/>
          <w:sz w:val="24"/>
          <w:szCs w:val="24"/>
          <w:lang w:val="en"/>
        </w:rPr>
        <w:t>AIRPORT MANAGEMENT</w:t>
      </w:r>
    </w:p>
    <w:p w:rsidR="00636D4A" w:rsidRPr="007B3BDB" w:rsidRDefault="007C4B7B" w:rsidP="007B3BDB">
      <w:pPr>
        <w:pStyle w:val="Paragraphedeliste"/>
        <w:numPr>
          <w:ilvl w:val="0"/>
          <w:numId w:val="32"/>
        </w:numPr>
        <w:spacing w:after="0" w:line="360" w:lineRule="auto"/>
        <w:jc w:val="both"/>
        <w:rPr>
          <w:rFonts w:ascii="Times New Roman" w:hAnsi="Times New Roman" w:cs="Times New Roman"/>
          <w:sz w:val="24"/>
          <w:szCs w:val="24"/>
          <w:lang w:val="en-US"/>
        </w:rPr>
      </w:pPr>
      <w:r w:rsidRPr="007B3BDB">
        <w:rPr>
          <w:rFonts w:ascii="Times New Roman" w:hAnsi="Times New Roman" w:cs="Times New Roman"/>
          <w:sz w:val="24"/>
          <w:szCs w:val="24"/>
          <w:lang w:val="en-US"/>
        </w:rPr>
        <w:lastRenderedPageBreak/>
        <w:t>Quality and Management of safety and security,</w:t>
      </w:r>
    </w:p>
    <w:p w:rsidR="00636D4A" w:rsidRPr="007B3BDB" w:rsidRDefault="00644564" w:rsidP="007B3BDB">
      <w:pPr>
        <w:pStyle w:val="Paragraphedeliste"/>
        <w:numPr>
          <w:ilvl w:val="0"/>
          <w:numId w:val="32"/>
        </w:numPr>
        <w:spacing w:after="0" w:line="360" w:lineRule="auto"/>
        <w:jc w:val="both"/>
        <w:rPr>
          <w:rFonts w:ascii="Times New Roman" w:hAnsi="Times New Roman" w:cs="Times New Roman"/>
          <w:sz w:val="24"/>
          <w:szCs w:val="24"/>
        </w:rPr>
      </w:pPr>
      <w:proofErr w:type="spellStart"/>
      <w:r w:rsidRPr="007B3BDB">
        <w:rPr>
          <w:rFonts w:ascii="Times New Roman" w:hAnsi="Times New Roman" w:cs="Times New Roman"/>
          <w:sz w:val="24"/>
          <w:szCs w:val="24"/>
          <w:lang w:val="fr-BE"/>
        </w:rPr>
        <w:t>Multidimensional</w:t>
      </w:r>
      <w:proofErr w:type="spellEnd"/>
      <w:r w:rsidRPr="007B3BDB">
        <w:rPr>
          <w:rFonts w:ascii="Times New Roman" w:hAnsi="Times New Roman" w:cs="Times New Roman"/>
          <w:sz w:val="24"/>
          <w:szCs w:val="24"/>
          <w:lang w:val="fr-BE"/>
        </w:rPr>
        <w:t xml:space="preserve"> data </w:t>
      </w:r>
      <w:proofErr w:type="spellStart"/>
      <w:r w:rsidRPr="007B3BDB">
        <w:rPr>
          <w:rFonts w:ascii="Times New Roman" w:hAnsi="Times New Roman" w:cs="Times New Roman"/>
          <w:sz w:val="24"/>
          <w:szCs w:val="24"/>
          <w:lang w:val="fr-BE"/>
        </w:rPr>
        <w:t>analysis</w:t>
      </w:r>
      <w:proofErr w:type="spellEnd"/>
      <w:r w:rsidRPr="007B3BDB">
        <w:rPr>
          <w:rFonts w:ascii="Times New Roman" w:hAnsi="Times New Roman" w:cs="Times New Roman"/>
          <w:sz w:val="24"/>
          <w:szCs w:val="24"/>
          <w:lang w:val="fr-BE"/>
        </w:rPr>
        <w:t>,</w:t>
      </w:r>
    </w:p>
    <w:p w:rsidR="00636D4A" w:rsidRPr="007B3BDB" w:rsidRDefault="00644564" w:rsidP="007B3BDB">
      <w:pPr>
        <w:pStyle w:val="Paragraphedeliste"/>
        <w:numPr>
          <w:ilvl w:val="0"/>
          <w:numId w:val="32"/>
        </w:numPr>
        <w:spacing w:after="0" w:line="360" w:lineRule="auto"/>
        <w:jc w:val="both"/>
        <w:rPr>
          <w:rFonts w:ascii="Times New Roman" w:hAnsi="Times New Roman" w:cs="Times New Roman"/>
          <w:sz w:val="24"/>
          <w:szCs w:val="24"/>
        </w:rPr>
      </w:pPr>
      <w:r w:rsidRPr="007B3BDB">
        <w:rPr>
          <w:rFonts w:ascii="Times New Roman" w:hAnsi="Times New Roman" w:cs="Times New Roman"/>
          <w:sz w:val="24"/>
          <w:szCs w:val="24"/>
          <w:lang w:val="fr-BE"/>
        </w:rPr>
        <w:t xml:space="preserve">Management and </w:t>
      </w:r>
      <w:proofErr w:type="spellStart"/>
      <w:r w:rsidRPr="007B3BDB">
        <w:rPr>
          <w:rFonts w:ascii="Times New Roman" w:hAnsi="Times New Roman" w:cs="Times New Roman"/>
          <w:sz w:val="24"/>
          <w:szCs w:val="24"/>
          <w:lang w:val="fr-BE"/>
        </w:rPr>
        <w:t>Quality</w:t>
      </w:r>
      <w:proofErr w:type="spellEnd"/>
      <w:r w:rsidRPr="007B3BDB">
        <w:rPr>
          <w:rFonts w:ascii="Times New Roman" w:hAnsi="Times New Roman" w:cs="Times New Roman"/>
          <w:sz w:val="24"/>
          <w:szCs w:val="24"/>
          <w:lang w:val="fr-BE"/>
        </w:rPr>
        <w:t xml:space="preserve"> Audit,</w:t>
      </w:r>
    </w:p>
    <w:p w:rsidR="003B3728" w:rsidRPr="007B3BDB" w:rsidRDefault="00644564" w:rsidP="007B3BDB">
      <w:pPr>
        <w:spacing w:after="0" w:line="360" w:lineRule="auto"/>
        <w:jc w:val="both"/>
        <w:rPr>
          <w:rFonts w:ascii="Times New Roman" w:hAnsi="Times New Roman" w:cs="Times New Roman"/>
          <w:sz w:val="24"/>
          <w:szCs w:val="24"/>
        </w:rPr>
      </w:pPr>
      <w:r w:rsidRPr="007B3BDB">
        <w:rPr>
          <w:rFonts w:ascii="Times New Roman" w:hAnsi="Times New Roman" w:cs="Times New Roman"/>
          <w:sz w:val="24"/>
          <w:szCs w:val="24"/>
          <w:lang w:val="en"/>
        </w:rPr>
        <w:t>Aerodrome Certification</w:t>
      </w:r>
    </w:p>
    <w:p w:rsidR="003B3728" w:rsidRPr="007B3BDB" w:rsidRDefault="003B3728" w:rsidP="007B3BDB">
      <w:pPr>
        <w:spacing w:after="0" w:line="360" w:lineRule="auto"/>
        <w:jc w:val="both"/>
        <w:rPr>
          <w:rFonts w:ascii="Times New Roman" w:hAnsi="Times New Roman" w:cs="Times New Roman"/>
          <w:sz w:val="24"/>
          <w:szCs w:val="24"/>
        </w:rPr>
      </w:pPr>
    </w:p>
    <w:p w:rsidR="00636D4A" w:rsidRPr="007B3BDB" w:rsidRDefault="00636D4A" w:rsidP="007B3BDB">
      <w:pPr>
        <w:pStyle w:val="Paragraphedeliste"/>
        <w:spacing w:after="0" w:line="360" w:lineRule="auto"/>
        <w:jc w:val="both"/>
        <w:rPr>
          <w:rFonts w:ascii="Times New Roman" w:hAnsi="Times New Roman" w:cs="Times New Roman"/>
          <w:sz w:val="24"/>
          <w:szCs w:val="24"/>
        </w:rPr>
      </w:pPr>
    </w:p>
    <w:p w:rsidR="00644564" w:rsidRPr="007B3BDB" w:rsidRDefault="007F3D0C" w:rsidP="007B3BDB">
      <w:pPr>
        <w:pStyle w:val="Paragraphedeliste"/>
        <w:numPr>
          <w:ilvl w:val="0"/>
          <w:numId w:val="1"/>
        </w:numPr>
        <w:spacing w:line="360" w:lineRule="auto"/>
        <w:ind w:left="567" w:hanging="567"/>
        <w:jc w:val="both"/>
        <w:rPr>
          <w:rFonts w:ascii="Times New Roman" w:hAnsi="Times New Roman" w:cs="Times New Roman"/>
          <w:b/>
          <w:sz w:val="24"/>
          <w:szCs w:val="24"/>
        </w:rPr>
      </w:pPr>
      <w:r w:rsidRPr="007B3BDB">
        <w:rPr>
          <w:rStyle w:val="shorttext"/>
          <w:rFonts w:ascii="Times New Roman" w:hAnsi="Times New Roman" w:cs="Times New Roman"/>
          <w:b/>
          <w:sz w:val="24"/>
          <w:szCs w:val="24"/>
          <w:lang w:val="en"/>
        </w:rPr>
        <w:t>POLES OF COMPETENCES</w:t>
      </w:r>
      <w:r w:rsidR="00644564" w:rsidRPr="007B3BDB">
        <w:rPr>
          <w:rStyle w:val="shorttext"/>
          <w:rFonts w:ascii="Times New Roman" w:hAnsi="Times New Roman" w:cs="Times New Roman"/>
          <w:b/>
          <w:sz w:val="24"/>
          <w:szCs w:val="24"/>
          <w:lang w:val="en"/>
        </w:rPr>
        <w:t xml:space="preserve"> </w:t>
      </w:r>
    </w:p>
    <w:p w:rsidR="00644564" w:rsidRPr="007B3BDB" w:rsidRDefault="00644564" w:rsidP="007B3BDB">
      <w:pPr>
        <w:pStyle w:val="Titre4"/>
        <w:spacing w:line="360" w:lineRule="auto"/>
        <w:ind w:left="284"/>
        <w:jc w:val="both"/>
      </w:pPr>
      <w:r w:rsidRPr="007B3BDB">
        <w:rPr>
          <w:rStyle w:val="shorttext"/>
          <w:lang w:val="en"/>
        </w:rPr>
        <w:t xml:space="preserve">1. </w:t>
      </w:r>
      <w:r w:rsidR="00E467B4" w:rsidRPr="007B3BDB">
        <w:rPr>
          <w:rStyle w:val="shorttext"/>
          <w:lang w:val="en"/>
        </w:rPr>
        <w:t>Electronics &amp; Onboard systems</w:t>
      </w:r>
    </w:p>
    <w:p w:rsidR="00644564" w:rsidRPr="007B3BDB" w:rsidRDefault="00644564" w:rsidP="007B3BDB">
      <w:pPr>
        <w:spacing w:line="360" w:lineRule="auto"/>
        <w:jc w:val="both"/>
        <w:rPr>
          <w:rFonts w:ascii="Times New Roman" w:hAnsi="Times New Roman" w:cs="Times New Roman"/>
          <w:sz w:val="24"/>
          <w:szCs w:val="24"/>
          <w:lang w:val="en-US"/>
        </w:rPr>
      </w:pPr>
      <w:r w:rsidRPr="007B3BDB">
        <w:rPr>
          <w:rFonts w:ascii="Times New Roman" w:hAnsi="Times New Roman" w:cs="Times New Roman"/>
          <w:sz w:val="24"/>
          <w:szCs w:val="24"/>
          <w:lang w:val="en"/>
        </w:rPr>
        <w:t xml:space="preserve">Innovation Conseil offers its customers all its knowledge in embedded systems to design reliable electronic products that meet all the constraints of consumption, real time and integration. This field of expertise includes sequential and real-time computer logical processes, system and software engineering and all telecommunication protocols. </w:t>
      </w:r>
      <w:r w:rsidR="005862AA" w:rsidRPr="007B3BDB">
        <w:rPr>
          <w:rFonts w:ascii="Times New Roman" w:hAnsi="Times New Roman" w:cs="Times New Roman"/>
          <w:sz w:val="24"/>
          <w:szCs w:val="24"/>
          <w:lang w:val="en"/>
        </w:rPr>
        <w:t>With our</w:t>
      </w:r>
      <w:r w:rsidRPr="007B3BDB">
        <w:rPr>
          <w:rFonts w:ascii="Times New Roman" w:hAnsi="Times New Roman" w:cs="Times New Roman"/>
          <w:sz w:val="24"/>
          <w:szCs w:val="24"/>
          <w:lang w:val="en"/>
        </w:rPr>
        <w:t xml:space="preserve">   multidisciplinary team, our company aims to establish itself as a reference player for the study and realization of turnkey electronic systems in Africa.</w:t>
      </w:r>
    </w:p>
    <w:p w:rsidR="00644564" w:rsidRPr="007B3BDB" w:rsidRDefault="00644564" w:rsidP="007B3BDB">
      <w:pPr>
        <w:spacing w:line="360" w:lineRule="auto"/>
        <w:jc w:val="both"/>
        <w:rPr>
          <w:rFonts w:ascii="Times New Roman" w:hAnsi="Times New Roman" w:cs="Times New Roman"/>
          <w:sz w:val="24"/>
          <w:szCs w:val="24"/>
          <w:lang w:val="en-US"/>
        </w:rPr>
      </w:pPr>
      <w:r w:rsidRPr="007B3BDB">
        <w:rPr>
          <w:rFonts w:ascii="Times New Roman" w:hAnsi="Times New Roman" w:cs="Times New Roman"/>
          <w:sz w:val="24"/>
          <w:szCs w:val="24"/>
          <w:lang w:val="en-US"/>
        </w:rPr>
        <w:t>Innovation Conseil manages all the critical phases of your projects while guaranteeing quality control, costs and deadlines.</w:t>
      </w:r>
      <w:r w:rsidRPr="007B3BDB">
        <w:rPr>
          <w:rFonts w:ascii="Times New Roman" w:hAnsi="Times New Roman" w:cs="Times New Roman"/>
          <w:sz w:val="24"/>
          <w:szCs w:val="24"/>
          <w:lang w:val="en"/>
        </w:rPr>
        <w:t xml:space="preserve"> We build with you the solutions adapted to your needs by combining technical approach and industrial approach from the design stage</w:t>
      </w:r>
      <w:ins w:id="107" w:author="Famille M" w:date="2018-11-20T22:02:00Z">
        <w:r w:rsidR="002A4B53">
          <w:rPr>
            <w:rFonts w:ascii="Times New Roman" w:hAnsi="Times New Roman" w:cs="Times New Roman"/>
            <w:sz w:val="24"/>
            <w:szCs w:val="24"/>
            <w:lang w:val="en"/>
          </w:rPr>
          <w:t xml:space="preserve"> w</w:t>
        </w:r>
      </w:ins>
      <w:del w:id="108" w:author="Famille M" w:date="2018-11-20T22:02:00Z">
        <w:r w:rsidR="007A53E8" w:rsidRPr="007B3BDB" w:rsidDel="002A4B53">
          <w:rPr>
            <w:rFonts w:ascii="Times New Roman" w:hAnsi="Times New Roman" w:cs="Times New Roman"/>
            <w:sz w:val="24"/>
            <w:szCs w:val="24"/>
            <w:lang w:val="en"/>
          </w:rPr>
          <w:delText>,</w:delText>
        </w:r>
      </w:del>
      <w:r w:rsidR="005862AA" w:rsidRPr="007B3BDB">
        <w:rPr>
          <w:rFonts w:ascii="Times New Roman" w:hAnsi="Times New Roman" w:cs="Times New Roman"/>
          <w:sz w:val="24"/>
          <w:szCs w:val="24"/>
          <w:lang w:val="en"/>
        </w:rPr>
        <w:t>hich</w:t>
      </w:r>
      <w:r w:rsidRPr="007B3BDB">
        <w:rPr>
          <w:rFonts w:ascii="Times New Roman" w:hAnsi="Times New Roman" w:cs="Times New Roman"/>
          <w:sz w:val="24"/>
          <w:szCs w:val="24"/>
          <w:lang w:val="en"/>
        </w:rPr>
        <w:t xml:space="preserve"> is necessary for the</w:t>
      </w:r>
      <w:r w:rsidR="005862AA" w:rsidRPr="007B3BDB">
        <w:rPr>
          <w:rFonts w:ascii="Times New Roman" w:hAnsi="Times New Roman" w:cs="Times New Roman"/>
          <w:sz w:val="24"/>
          <w:szCs w:val="24"/>
          <w:lang w:val="en"/>
        </w:rPr>
        <w:t xml:space="preserve"> putting into</w:t>
      </w:r>
      <w:r w:rsidRPr="007B3BDB">
        <w:rPr>
          <w:rFonts w:ascii="Times New Roman" w:hAnsi="Times New Roman" w:cs="Times New Roman"/>
          <w:sz w:val="24"/>
          <w:szCs w:val="24"/>
          <w:lang w:val="en"/>
        </w:rPr>
        <w:t xml:space="preserve"> production and maintenance of your communicating systems.</w:t>
      </w:r>
    </w:p>
    <w:p w:rsidR="00644564" w:rsidRPr="007B3BDB" w:rsidRDefault="00644564" w:rsidP="007B3BDB">
      <w:pPr>
        <w:spacing w:before="100" w:beforeAutospacing="1" w:after="100" w:afterAutospacing="1" w:line="360" w:lineRule="auto"/>
        <w:jc w:val="both"/>
        <w:outlineLvl w:val="1"/>
        <w:rPr>
          <w:rFonts w:ascii="Times New Roman" w:eastAsia="Times New Roman" w:hAnsi="Times New Roman" w:cs="Times New Roman"/>
          <w:color w:val="000000"/>
          <w:sz w:val="24"/>
          <w:szCs w:val="24"/>
          <w:lang w:val="en-US" w:eastAsia="fr-FR"/>
        </w:rPr>
      </w:pPr>
      <w:r w:rsidRPr="007B3BDB">
        <w:rPr>
          <w:rStyle w:val="shorttext"/>
          <w:rFonts w:ascii="Times New Roman" w:hAnsi="Times New Roman" w:cs="Times New Roman"/>
          <w:b/>
          <w:color w:val="5B9BD5" w:themeColor="accent1"/>
          <w:sz w:val="24"/>
          <w:szCs w:val="24"/>
          <w:lang w:val="en"/>
        </w:rPr>
        <w:t>From study to realization</w:t>
      </w:r>
      <w:r w:rsidRPr="007B3BDB">
        <w:rPr>
          <w:rStyle w:val="shorttext"/>
          <w:rFonts w:ascii="Times New Roman" w:hAnsi="Times New Roman" w:cs="Times New Roman"/>
          <w:sz w:val="24"/>
          <w:szCs w:val="24"/>
          <w:lang w:val="en"/>
        </w:rPr>
        <w:t xml:space="preserve">: </w:t>
      </w:r>
      <w:r w:rsidRPr="007B3BDB">
        <w:rPr>
          <w:rFonts w:ascii="Times New Roman" w:hAnsi="Times New Roman" w:cs="Times New Roman"/>
          <w:sz w:val="24"/>
          <w:szCs w:val="24"/>
          <w:lang w:val="en"/>
        </w:rPr>
        <w:t xml:space="preserve">Innovation Conseil </w:t>
      </w:r>
      <w:ins w:id="109" w:author="Famille M" w:date="2018-11-20T21:58:00Z">
        <w:r w:rsidR="002A4B53">
          <w:rPr>
            <w:rFonts w:ascii="Times New Roman" w:hAnsi="Times New Roman" w:cs="Times New Roman"/>
            <w:sz w:val="24"/>
            <w:szCs w:val="24"/>
            <w:lang w:val="en"/>
          </w:rPr>
          <w:t xml:space="preserve">Ltd </w:t>
        </w:r>
      </w:ins>
      <w:r w:rsidRPr="007B3BDB">
        <w:rPr>
          <w:rFonts w:ascii="Times New Roman" w:hAnsi="Times New Roman" w:cs="Times New Roman"/>
          <w:sz w:val="24"/>
          <w:szCs w:val="24"/>
          <w:lang w:val="en"/>
        </w:rPr>
        <w:t xml:space="preserve">assists you in the design, </w:t>
      </w:r>
      <w:r w:rsidR="00FF1E74" w:rsidRPr="007B3BDB">
        <w:rPr>
          <w:rFonts w:ascii="Times New Roman" w:hAnsi="Times New Roman" w:cs="Times New Roman"/>
          <w:sz w:val="24"/>
          <w:szCs w:val="24"/>
          <w:lang w:val="en"/>
        </w:rPr>
        <w:t>implementation</w:t>
      </w:r>
      <w:r w:rsidRPr="007B3BDB">
        <w:rPr>
          <w:rFonts w:ascii="Times New Roman" w:hAnsi="Times New Roman" w:cs="Times New Roman"/>
          <w:sz w:val="24"/>
          <w:szCs w:val="24"/>
          <w:lang w:val="en"/>
        </w:rPr>
        <w:t>, production and maintenance of subsystems and complete systems under operational conditions</w:t>
      </w:r>
      <w:ins w:id="110" w:author="Famille M" w:date="2018-11-20T21:58:00Z">
        <w:r w:rsidR="002A4B53">
          <w:rPr>
            <w:rFonts w:ascii="Times New Roman" w:hAnsi="Times New Roman" w:cs="Times New Roman"/>
            <w:sz w:val="24"/>
            <w:szCs w:val="24"/>
            <w:lang w:val="en"/>
          </w:rPr>
          <w:t xml:space="preserve"> </w:t>
        </w:r>
      </w:ins>
      <w:proofErr w:type="spellStart"/>
      <w:r w:rsidRPr="007B3BDB">
        <w:rPr>
          <w:rFonts w:ascii="Times New Roman" w:hAnsi="Times New Roman" w:cs="Times New Roman"/>
          <w:sz w:val="24"/>
          <w:szCs w:val="24"/>
          <w:lang w:val="en"/>
        </w:rPr>
        <w:t>Technico</w:t>
      </w:r>
      <w:proofErr w:type="spellEnd"/>
      <w:r w:rsidRPr="007B3BDB">
        <w:rPr>
          <w:rFonts w:ascii="Times New Roman" w:hAnsi="Times New Roman" w:cs="Times New Roman"/>
          <w:sz w:val="24"/>
          <w:szCs w:val="24"/>
          <w:lang w:val="en"/>
        </w:rPr>
        <w:t xml:space="preserve">-economic studies, Elaboration of specifications, </w:t>
      </w:r>
      <w:r w:rsidR="00FF1E74" w:rsidRPr="007B3BDB">
        <w:rPr>
          <w:rFonts w:ascii="Times New Roman" w:hAnsi="Times New Roman" w:cs="Times New Roman"/>
          <w:sz w:val="24"/>
          <w:szCs w:val="24"/>
          <w:lang w:val="en"/>
        </w:rPr>
        <w:t>operation sureness</w:t>
      </w:r>
      <w:r w:rsidRPr="007B3BDB">
        <w:rPr>
          <w:rFonts w:ascii="Times New Roman" w:hAnsi="Times New Roman" w:cs="Times New Roman"/>
          <w:sz w:val="24"/>
          <w:szCs w:val="24"/>
          <w:lang w:val="en"/>
        </w:rPr>
        <w:t xml:space="preserve"> studies, Realization (design / routing), Tests and debugging, Validation and Qualification, Homologation, Industrialization, Production prototypes and series, Watch and treatment of obsolescence.</w:t>
      </w:r>
    </w:p>
    <w:p w:rsidR="00BA3540" w:rsidRPr="007B3BDB" w:rsidRDefault="00BA3540" w:rsidP="007B3BDB">
      <w:pPr>
        <w:spacing w:before="100" w:beforeAutospacing="1" w:after="100" w:afterAutospacing="1" w:line="360" w:lineRule="auto"/>
        <w:jc w:val="both"/>
        <w:outlineLvl w:val="1"/>
        <w:rPr>
          <w:rFonts w:ascii="Times New Roman" w:hAnsi="Times New Roman" w:cs="Times New Roman"/>
          <w:sz w:val="24"/>
          <w:szCs w:val="24"/>
          <w:lang w:val="en-US"/>
        </w:rPr>
      </w:pPr>
      <w:r w:rsidRPr="007B3BDB">
        <w:rPr>
          <w:rStyle w:val="shorttext"/>
          <w:rFonts w:ascii="Times New Roman" w:hAnsi="Times New Roman" w:cs="Times New Roman"/>
          <w:b/>
          <w:color w:val="5B9BD5" w:themeColor="accent1"/>
          <w:sz w:val="24"/>
          <w:szCs w:val="24"/>
          <w:lang w:val="en"/>
        </w:rPr>
        <w:t>Electronic expertise for the design</w:t>
      </w:r>
      <w:r w:rsidRPr="007B3BDB">
        <w:rPr>
          <w:rStyle w:val="shorttext"/>
          <w:rFonts w:ascii="Times New Roman" w:hAnsi="Times New Roman" w:cs="Times New Roman"/>
          <w:color w:val="5B9BD5" w:themeColor="accent1"/>
          <w:sz w:val="24"/>
          <w:szCs w:val="24"/>
          <w:lang w:val="en"/>
        </w:rPr>
        <w:t xml:space="preserve">: </w:t>
      </w:r>
      <w:r w:rsidRPr="007B3BDB">
        <w:rPr>
          <w:rFonts w:ascii="Times New Roman" w:hAnsi="Times New Roman" w:cs="Times New Roman"/>
          <w:sz w:val="24"/>
          <w:szCs w:val="24"/>
          <w:lang w:val="en"/>
        </w:rPr>
        <w:t>Analog Digital Mixed Boards, Analog Cards, COTS / Customized Mixed Boards, Motherboards - CPU Boards, Control / Command Boards, Backplane Boards, Packing Cards, FPGAs.</w:t>
      </w:r>
    </w:p>
    <w:p w:rsidR="00BA3540" w:rsidRPr="007B3BDB" w:rsidRDefault="00BA3540" w:rsidP="007B3BDB">
      <w:pPr>
        <w:spacing w:before="100" w:beforeAutospacing="1" w:after="100" w:afterAutospacing="1" w:line="360" w:lineRule="auto"/>
        <w:jc w:val="both"/>
        <w:outlineLvl w:val="1"/>
        <w:rPr>
          <w:rFonts w:ascii="Times New Roman" w:eastAsia="Times New Roman" w:hAnsi="Times New Roman" w:cs="Times New Roman"/>
          <w:sz w:val="24"/>
          <w:szCs w:val="24"/>
          <w:lang w:val="en-US" w:eastAsia="fr-FR"/>
        </w:rPr>
      </w:pPr>
      <w:r w:rsidRPr="007B3BDB">
        <w:rPr>
          <w:rStyle w:val="shorttext"/>
          <w:rFonts w:ascii="Times New Roman" w:hAnsi="Times New Roman" w:cs="Times New Roman"/>
          <w:b/>
          <w:color w:val="5B9BD5" w:themeColor="accent1"/>
          <w:sz w:val="24"/>
          <w:szCs w:val="24"/>
          <w:lang w:val="en"/>
        </w:rPr>
        <w:t>Embedded software expertise</w:t>
      </w:r>
      <w:r w:rsidRPr="007B3BDB">
        <w:rPr>
          <w:rStyle w:val="shorttext"/>
          <w:rFonts w:ascii="Times New Roman" w:hAnsi="Times New Roman" w:cs="Times New Roman"/>
          <w:b/>
          <w:sz w:val="24"/>
          <w:szCs w:val="24"/>
          <w:lang w:val="en"/>
        </w:rPr>
        <w:t>:</w:t>
      </w:r>
      <w:r w:rsidRPr="007B3BDB">
        <w:rPr>
          <w:rStyle w:val="shorttext"/>
          <w:rFonts w:ascii="Times New Roman" w:hAnsi="Times New Roman" w:cs="Times New Roman"/>
          <w:sz w:val="24"/>
          <w:szCs w:val="24"/>
          <w:lang w:val="en"/>
        </w:rPr>
        <w:t xml:space="preserve"> </w:t>
      </w:r>
      <w:r w:rsidRPr="007B3BDB">
        <w:rPr>
          <w:rFonts w:ascii="Times New Roman" w:hAnsi="Times New Roman" w:cs="Times New Roman"/>
          <w:sz w:val="24"/>
          <w:szCs w:val="24"/>
          <w:lang w:val="en"/>
        </w:rPr>
        <w:t>Realization and integration Bootloader, Realization drivers and integration BSP, Realization software embedded business, Networks and telecommunications</w:t>
      </w:r>
    </w:p>
    <w:p w:rsidR="00BA3540" w:rsidRPr="007B3BDB" w:rsidRDefault="00BA3540" w:rsidP="007B3BDB">
      <w:pPr>
        <w:spacing w:after="0" w:line="360" w:lineRule="auto"/>
        <w:jc w:val="both"/>
        <w:rPr>
          <w:rFonts w:ascii="Times New Roman" w:hAnsi="Times New Roman" w:cs="Times New Roman"/>
          <w:sz w:val="24"/>
          <w:szCs w:val="24"/>
          <w:lang w:val="en-US"/>
        </w:rPr>
      </w:pPr>
      <w:r w:rsidRPr="007B3BDB">
        <w:rPr>
          <w:rFonts w:ascii="Times New Roman" w:hAnsi="Times New Roman" w:cs="Times New Roman"/>
          <w:sz w:val="24"/>
          <w:szCs w:val="24"/>
          <w:lang w:val="en"/>
        </w:rPr>
        <w:lastRenderedPageBreak/>
        <w:t>This pole covers innovative embedded technologies:</w:t>
      </w:r>
    </w:p>
    <w:p w:rsidR="00F950F7" w:rsidRPr="007B3BDB" w:rsidRDefault="00BA3540" w:rsidP="007B3BDB">
      <w:pPr>
        <w:pStyle w:val="Paragraphedeliste"/>
        <w:numPr>
          <w:ilvl w:val="0"/>
          <w:numId w:val="25"/>
        </w:numPr>
        <w:spacing w:line="360" w:lineRule="auto"/>
        <w:jc w:val="both"/>
        <w:rPr>
          <w:rFonts w:ascii="Times New Roman" w:hAnsi="Times New Roman" w:cs="Times New Roman"/>
          <w:sz w:val="24"/>
          <w:szCs w:val="24"/>
        </w:rPr>
      </w:pPr>
      <w:r w:rsidRPr="007B3BDB">
        <w:rPr>
          <w:rFonts w:ascii="Times New Roman" w:hAnsi="Times New Roman" w:cs="Times New Roman"/>
          <w:sz w:val="24"/>
          <w:szCs w:val="24"/>
          <w:lang w:val="en"/>
        </w:rPr>
        <w:t>Specification and architecture</w:t>
      </w:r>
    </w:p>
    <w:p w:rsidR="001F53D2" w:rsidRPr="007B3BDB" w:rsidRDefault="00F950F7" w:rsidP="007B3BDB">
      <w:pPr>
        <w:pStyle w:val="Paragraphedeliste"/>
        <w:numPr>
          <w:ilvl w:val="0"/>
          <w:numId w:val="25"/>
        </w:numPr>
        <w:spacing w:line="360" w:lineRule="auto"/>
        <w:jc w:val="both"/>
        <w:rPr>
          <w:rFonts w:ascii="Times New Roman" w:hAnsi="Times New Roman" w:cs="Times New Roman"/>
          <w:sz w:val="24"/>
          <w:szCs w:val="24"/>
          <w:lang w:val="en-US"/>
        </w:rPr>
      </w:pPr>
      <w:r w:rsidRPr="007B3BDB">
        <w:rPr>
          <w:rFonts w:ascii="Times New Roman" w:hAnsi="Times New Roman" w:cs="Times New Roman"/>
          <w:sz w:val="24"/>
          <w:szCs w:val="24"/>
          <w:lang w:val="en"/>
        </w:rPr>
        <w:t>Design, development and coding: digital or analog electronic boards based on microcontrollers, DSP or FGA and embedded software developed in C, C ++ or Java languages.</w:t>
      </w:r>
    </w:p>
    <w:p w:rsidR="00F950F7" w:rsidRPr="007B3BDB" w:rsidRDefault="00F950F7" w:rsidP="007B3BDB">
      <w:pPr>
        <w:pStyle w:val="Paragraphedeliste"/>
        <w:numPr>
          <w:ilvl w:val="0"/>
          <w:numId w:val="25"/>
        </w:numPr>
        <w:spacing w:line="360" w:lineRule="auto"/>
        <w:jc w:val="both"/>
        <w:rPr>
          <w:rStyle w:val="shorttext"/>
          <w:rFonts w:ascii="Times New Roman" w:hAnsi="Times New Roman" w:cs="Times New Roman"/>
          <w:sz w:val="24"/>
          <w:szCs w:val="24"/>
          <w:lang w:val="en-US"/>
        </w:rPr>
      </w:pPr>
      <w:r w:rsidRPr="007B3BDB">
        <w:rPr>
          <w:rFonts w:ascii="Times New Roman" w:hAnsi="Times New Roman" w:cs="Times New Roman"/>
          <w:sz w:val="24"/>
          <w:szCs w:val="24"/>
          <w:lang w:val="en"/>
        </w:rPr>
        <w:t>Validation and integration of communicating systems</w:t>
      </w:r>
    </w:p>
    <w:p w:rsidR="00307291" w:rsidRPr="007B3BDB" w:rsidRDefault="00307291" w:rsidP="007B3BDB">
      <w:pPr>
        <w:spacing w:after="0" w:line="360" w:lineRule="auto"/>
        <w:jc w:val="both"/>
        <w:rPr>
          <w:rFonts w:ascii="Times New Roman" w:hAnsi="Times New Roman" w:cs="Times New Roman"/>
          <w:sz w:val="24"/>
          <w:szCs w:val="24"/>
          <w:lang w:val="en-US"/>
        </w:rPr>
      </w:pPr>
      <w:r w:rsidRPr="007B3BDB">
        <w:rPr>
          <w:rStyle w:val="shorttext"/>
          <w:rFonts w:ascii="Times New Roman" w:hAnsi="Times New Roman" w:cs="Times New Roman"/>
          <w:sz w:val="24"/>
          <w:szCs w:val="24"/>
          <w:lang w:val="en"/>
        </w:rPr>
        <w:t>Within this, added skills are in:</w:t>
      </w:r>
    </w:p>
    <w:p w:rsidR="005074CE" w:rsidRPr="007B3BDB" w:rsidRDefault="00F950F7" w:rsidP="007B3BDB">
      <w:pPr>
        <w:pStyle w:val="Paragraphedeliste"/>
        <w:numPr>
          <w:ilvl w:val="0"/>
          <w:numId w:val="25"/>
        </w:numPr>
        <w:spacing w:line="360" w:lineRule="auto"/>
        <w:jc w:val="both"/>
        <w:rPr>
          <w:rFonts w:ascii="Times New Roman" w:hAnsi="Times New Roman" w:cs="Times New Roman"/>
          <w:sz w:val="24"/>
          <w:szCs w:val="24"/>
          <w:lang w:val="en-US"/>
        </w:rPr>
      </w:pPr>
      <w:r w:rsidRPr="007B3BDB">
        <w:rPr>
          <w:rFonts w:ascii="Times New Roman" w:hAnsi="Times New Roman" w:cs="Times New Roman"/>
          <w:sz w:val="24"/>
          <w:szCs w:val="24"/>
          <w:lang w:val="en"/>
        </w:rPr>
        <w:t xml:space="preserve"> Communication bus: CAN, RS232, I2C, MOST SPI, RFID, etc.</w:t>
      </w:r>
    </w:p>
    <w:p w:rsidR="00CD6399" w:rsidRPr="007B3BDB" w:rsidRDefault="00F950F7" w:rsidP="007B3BDB">
      <w:pPr>
        <w:pStyle w:val="Paragraphedeliste"/>
        <w:numPr>
          <w:ilvl w:val="0"/>
          <w:numId w:val="25"/>
        </w:numPr>
        <w:spacing w:line="360" w:lineRule="auto"/>
        <w:jc w:val="both"/>
        <w:rPr>
          <w:rFonts w:ascii="Times New Roman" w:hAnsi="Times New Roman" w:cs="Times New Roman"/>
          <w:sz w:val="24"/>
          <w:szCs w:val="24"/>
          <w:lang w:val="en-US"/>
        </w:rPr>
      </w:pPr>
      <w:r w:rsidRPr="007B3BDB">
        <w:rPr>
          <w:rFonts w:ascii="Times New Roman" w:hAnsi="Times New Roman" w:cs="Times New Roman"/>
          <w:sz w:val="24"/>
          <w:szCs w:val="24"/>
          <w:lang w:val="en"/>
        </w:rPr>
        <w:t xml:space="preserve"> In connected equipment: Bluetooth, </w:t>
      </w:r>
      <w:proofErr w:type="spellStart"/>
      <w:r w:rsidRPr="007B3BDB">
        <w:rPr>
          <w:rFonts w:ascii="Times New Roman" w:hAnsi="Times New Roman" w:cs="Times New Roman"/>
          <w:sz w:val="24"/>
          <w:szCs w:val="24"/>
          <w:lang w:val="en"/>
        </w:rPr>
        <w:t>Wifi</w:t>
      </w:r>
      <w:proofErr w:type="spellEnd"/>
      <w:r w:rsidRPr="007B3BDB">
        <w:rPr>
          <w:rFonts w:ascii="Times New Roman" w:hAnsi="Times New Roman" w:cs="Times New Roman"/>
          <w:sz w:val="24"/>
          <w:szCs w:val="24"/>
          <w:lang w:val="en"/>
        </w:rPr>
        <w:t>, ZigBee, etc.</w:t>
      </w:r>
    </w:p>
    <w:p w:rsidR="00F950F7" w:rsidRPr="007B3BDB" w:rsidRDefault="001F53D2" w:rsidP="007B3BDB">
      <w:pPr>
        <w:pStyle w:val="Titre4"/>
        <w:spacing w:line="360" w:lineRule="auto"/>
        <w:jc w:val="both"/>
        <w:rPr>
          <w:lang w:val="en-US"/>
        </w:rPr>
      </w:pPr>
      <w:r w:rsidRPr="007B3BDB">
        <w:rPr>
          <w:rStyle w:val="shorttext"/>
          <w:lang w:val="en"/>
        </w:rPr>
        <w:t xml:space="preserve">2.  </w:t>
      </w:r>
      <w:r w:rsidR="00E467B4" w:rsidRPr="007B3BDB">
        <w:rPr>
          <w:rStyle w:val="shorttext"/>
          <w:lang w:val="en"/>
        </w:rPr>
        <w:t>Mechanics &amp; Process</w:t>
      </w:r>
    </w:p>
    <w:p w:rsidR="00F950F7" w:rsidRPr="007B3BDB" w:rsidRDefault="00F950F7" w:rsidP="007B3BDB">
      <w:pPr>
        <w:spacing w:line="360" w:lineRule="auto"/>
        <w:jc w:val="both"/>
        <w:rPr>
          <w:rFonts w:ascii="Times New Roman" w:hAnsi="Times New Roman" w:cs="Times New Roman"/>
          <w:sz w:val="24"/>
          <w:szCs w:val="24"/>
          <w:lang w:val="en"/>
        </w:rPr>
      </w:pPr>
      <w:r w:rsidRPr="007B3BDB">
        <w:rPr>
          <w:rFonts w:ascii="Times New Roman" w:hAnsi="Times New Roman" w:cs="Times New Roman"/>
          <w:sz w:val="24"/>
          <w:szCs w:val="24"/>
          <w:lang w:val="en"/>
        </w:rPr>
        <w:t xml:space="preserve">This division implements product and process development and design skills while guaranteeing high </w:t>
      </w:r>
      <w:proofErr w:type="gramStart"/>
      <w:r w:rsidRPr="007B3BDB">
        <w:rPr>
          <w:rFonts w:ascii="Times New Roman" w:hAnsi="Times New Roman" w:cs="Times New Roman"/>
          <w:sz w:val="24"/>
          <w:szCs w:val="24"/>
          <w:lang w:val="en"/>
        </w:rPr>
        <w:t>added</w:t>
      </w:r>
      <w:ins w:id="111" w:author="Famille M" w:date="2018-11-20T22:04:00Z">
        <w:r w:rsidR="00463C4B">
          <w:rPr>
            <w:rFonts w:ascii="Times New Roman" w:hAnsi="Times New Roman" w:cs="Times New Roman"/>
            <w:sz w:val="24"/>
            <w:szCs w:val="24"/>
            <w:lang w:val="en"/>
          </w:rPr>
          <w:t xml:space="preserve"> </w:t>
        </w:r>
      </w:ins>
      <w:del w:id="112" w:author="Famille M" w:date="2018-11-20T22:04:00Z">
        <w:r w:rsidR="007D244D" w:rsidRPr="007B3BDB" w:rsidDel="00DF4B09">
          <w:rPr>
            <w:rFonts w:ascii="Times New Roman" w:hAnsi="Times New Roman" w:cs="Times New Roman"/>
            <w:sz w:val="24"/>
            <w:szCs w:val="24"/>
            <w:lang w:val="en"/>
          </w:rPr>
          <w:delText xml:space="preserve"> </w:delText>
        </w:r>
      </w:del>
      <w:r w:rsidRPr="007B3BDB">
        <w:rPr>
          <w:rFonts w:ascii="Times New Roman" w:hAnsi="Times New Roman" w:cs="Times New Roman"/>
          <w:sz w:val="24"/>
          <w:szCs w:val="24"/>
          <w:lang w:val="en"/>
        </w:rPr>
        <w:t>value</w:t>
      </w:r>
      <w:proofErr w:type="gramEnd"/>
      <w:r w:rsidRPr="007B3BDB">
        <w:rPr>
          <w:rFonts w:ascii="Times New Roman" w:hAnsi="Times New Roman" w:cs="Times New Roman"/>
          <w:sz w:val="24"/>
          <w:szCs w:val="24"/>
          <w:lang w:val="en"/>
        </w:rPr>
        <w:t xml:space="preserve"> support in the following areas: Studies, Calculation, Simulations, Design, Materials, Testing and Quality. This implies taking into account the constraints of mechanical or thermal sizing </w:t>
      </w:r>
      <w:r w:rsidR="00391221" w:rsidRPr="007B3BDB">
        <w:rPr>
          <w:rFonts w:ascii="Times New Roman" w:hAnsi="Times New Roman" w:cs="Times New Roman"/>
          <w:sz w:val="24"/>
          <w:szCs w:val="24"/>
          <w:lang w:val="en"/>
        </w:rPr>
        <w:t xml:space="preserve">with </w:t>
      </w:r>
      <w:del w:id="113" w:author="Famille M" w:date="2018-11-22T10:04:00Z">
        <w:r w:rsidRPr="007B3BDB" w:rsidDel="00463C4B">
          <w:rPr>
            <w:rFonts w:ascii="Times New Roman" w:hAnsi="Times New Roman" w:cs="Times New Roman"/>
            <w:sz w:val="24"/>
            <w:szCs w:val="24"/>
            <w:lang w:val="en"/>
          </w:rPr>
          <w:delText xml:space="preserve"> </w:delText>
        </w:r>
      </w:del>
      <w:proofErr w:type="spellStart"/>
      <w:r w:rsidR="00391221" w:rsidRPr="007B3BDB">
        <w:rPr>
          <w:rFonts w:ascii="Times New Roman" w:hAnsi="Times New Roman" w:cs="Times New Roman"/>
          <w:sz w:val="24"/>
          <w:szCs w:val="24"/>
          <w:lang w:val="en"/>
        </w:rPr>
        <w:t>particulary</w:t>
      </w:r>
      <w:proofErr w:type="spellEnd"/>
      <w:r w:rsidR="00391221" w:rsidRPr="007B3BDB">
        <w:rPr>
          <w:rFonts w:ascii="Times New Roman" w:hAnsi="Times New Roman" w:cs="Times New Roman"/>
          <w:sz w:val="24"/>
          <w:szCs w:val="24"/>
          <w:lang w:val="en"/>
        </w:rPr>
        <w:t xml:space="preserve"> </w:t>
      </w:r>
      <w:del w:id="114" w:author="Famille M" w:date="2018-11-22T10:04:00Z">
        <w:r w:rsidRPr="007B3BDB" w:rsidDel="00463C4B">
          <w:rPr>
            <w:rFonts w:ascii="Times New Roman" w:hAnsi="Times New Roman" w:cs="Times New Roman"/>
            <w:sz w:val="24"/>
            <w:szCs w:val="24"/>
            <w:lang w:val="en"/>
          </w:rPr>
          <w:delText xml:space="preserve">r </w:delText>
        </w:r>
      </w:del>
      <w:proofErr w:type="gramStart"/>
      <w:r w:rsidR="00391221" w:rsidRPr="007B3BDB">
        <w:rPr>
          <w:rFonts w:ascii="Times New Roman" w:hAnsi="Times New Roman" w:cs="Times New Roman"/>
          <w:sz w:val="24"/>
          <w:szCs w:val="24"/>
          <w:lang w:val="en"/>
        </w:rPr>
        <w:t xml:space="preserve">using </w:t>
      </w:r>
      <w:r w:rsidRPr="007B3BDB">
        <w:rPr>
          <w:rFonts w:ascii="Times New Roman" w:hAnsi="Times New Roman" w:cs="Times New Roman"/>
          <w:sz w:val="24"/>
          <w:szCs w:val="24"/>
          <w:lang w:val="en"/>
        </w:rPr>
        <w:t xml:space="preserve"> CAD</w:t>
      </w:r>
      <w:proofErr w:type="gramEnd"/>
      <w:r w:rsidRPr="007B3BDB">
        <w:rPr>
          <w:rFonts w:ascii="Times New Roman" w:hAnsi="Times New Roman" w:cs="Times New Roman"/>
          <w:sz w:val="24"/>
          <w:szCs w:val="24"/>
          <w:lang w:val="en"/>
        </w:rPr>
        <w:t xml:space="preserve"> tools (</w:t>
      </w:r>
      <w:proofErr w:type="spellStart"/>
      <w:r w:rsidRPr="007B3BDB">
        <w:rPr>
          <w:rFonts w:ascii="Times New Roman" w:hAnsi="Times New Roman" w:cs="Times New Roman"/>
          <w:sz w:val="24"/>
          <w:szCs w:val="24"/>
          <w:lang w:val="en"/>
        </w:rPr>
        <w:t>Catia</w:t>
      </w:r>
      <w:proofErr w:type="spellEnd"/>
      <w:r w:rsidRPr="007B3BDB">
        <w:rPr>
          <w:rFonts w:ascii="Times New Roman" w:hAnsi="Times New Roman" w:cs="Times New Roman"/>
          <w:sz w:val="24"/>
          <w:szCs w:val="24"/>
          <w:lang w:val="en"/>
        </w:rPr>
        <w:t xml:space="preserve">, </w:t>
      </w:r>
      <w:proofErr w:type="spellStart"/>
      <w:r w:rsidRPr="007B3BDB">
        <w:rPr>
          <w:rFonts w:ascii="Times New Roman" w:hAnsi="Times New Roman" w:cs="Times New Roman"/>
          <w:sz w:val="24"/>
          <w:szCs w:val="24"/>
          <w:lang w:val="en"/>
        </w:rPr>
        <w:t>Solidworks</w:t>
      </w:r>
      <w:proofErr w:type="spellEnd"/>
      <w:r w:rsidRPr="007B3BDB">
        <w:rPr>
          <w:rFonts w:ascii="Times New Roman" w:hAnsi="Times New Roman" w:cs="Times New Roman"/>
          <w:sz w:val="24"/>
          <w:szCs w:val="24"/>
          <w:lang w:val="en"/>
        </w:rPr>
        <w:t xml:space="preserve">, AutoCAD) and / or calculation (finite elements: </w:t>
      </w:r>
      <w:proofErr w:type="spellStart"/>
      <w:r w:rsidRPr="007B3BDB">
        <w:rPr>
          <w:rFonts w:ascii="Times New Roman" w:hAnsi="Times New Roman" w:cs="Times New Roman"/>
          <w:sz w:val="24"/>
          <w:szCs w:val="24"/>
          <w:lang w:val="en"/>
        </w:rPr>
        <w:t>Ansys</w:t>
      </w:r>
      <w:proofErr w:type="spellEnd"/>
      <w:r w:rsidRPr="007B3BDB">
        <w:rPr>
          <w:rFonts w:ascii="Times New Roman" w:hAnsi="Times New Roman" w:cs="Times New Roman"/>
          <w:sz w:val="24"/>
          <w:szCs w:val="24"/>
          <w:lang w:val="en"/>
        </w:rPr>
        <w:t xml:space="preserve">, </w:t>
      </w:r>
      <w:proofErr w:type="spellStart"/>
      <w:r w:rsidRPr="007B3BDB">
        <w:rPr>
          <w:rFonts w:ascii="Times New Roman" w:hAnsi="Times New Roman" w:cs="Times New Roman"/>
          <w:sz w:val="24"/>
          <w:szCs w:val="24"/>
          <w:lang w:val="en"/>
        </w:rPr>
        <w:t>Radioss</w:t>
      </w:r>
      <w:proofErr w:type="spellEnd"/>
      <w:r w:rsidRPr="007B3BDB">
        <w:rPr>
          <w:rFonts w:ascii="Times New Roman" w:hAnsi="Times New Roman" w:cs="Times New Roman"/>
          <w:sz w:val="24"/>
          <w:szCs w:val="24"/>
          <w:lang w:val="en"/>
        </w:rPr>
        <w:t xml:space="preserve"> or </w:t>
      </w:r>
      <w:proofErr w:type="spellStart"/>
      <w:r w:rsidRPr="007B3BDB">
        <w:rPr>
          <w:rFonts w:ascii="Times New Roman" w:hAnsi="Times New Roman" w:cs="Times New Roman"/>
          <w:sz w:val="24"/>
          <w:szCs w:val="24"/>
          <w:lang w:val="en"/>
        </w:rPr>
        <w:t>Abaqus</w:t>
      </w:r>
      <w:proofErr w:type="spellEnd"/>
      <w:r w:rsidRPr="007B3BDB">
        <w:rPr>
          <w:rFonts w:ascii="Times New Roman" w:hAnsi="Times New Roman" w:cs="Times New Roman"/>
          <w:sz w:val="24"/>
          <w:szCs w:val="24"/>
          <w:lang w:val="en"/>
        </w:rPr>
        <w:t>).</w:t>
      </w:r>
    </w:p>
    <w:p w:rsidR="00F950F7" w:rsidRPr="007B3BDB" w:rsidRDefault="00F950F7" w:rsidP="007B3BDB">
      <w:pPr>
        <w:pStyle w:val="Titre4"/>
        <w:numPr>
          <w:ilvl w:val="0"/>
          <w:numId w:val="2"/>
        </w:numPr>
        <w:spacing w:after="0" w:afterAutospacing="0" w:line="360" w:lineRule="auto"/>
        <w:jc w:val="both"/>
        <w:rPr>
          <w:lang w:val="en-US"/>
        </w:rPr>
      </w:pPr>
      <w:r w:rsidRPr="007B3BDB">
        <w:rPr>
          <w:lang w:val="en"/>
        </w:rPr>
        <w:t>I</w:t>
      </w:r>
      <w:r w:rsidR="00E467B4" w:rsidRPr="007B3BDB">
        <w:rPr>
          <w:lang w:val="en"/>
        </w:rPr>
        <w:t xml:space="preserve">ndustrial computing &amp; </w:t>
      </w:r>
      <w:r w:rsidR="00955B17" w:rsidRPr="007B3BDB">
        <w:rPr>
          <w:lang w:val="en"/>
        </w:rPr>
        <w:t>controlling</w:t>
      </w:r>
      <w:r w:rsidR="00E467B4" w:rsidRPr="007B3BDB">
        <w:rPr>
          <w:lang w:val="en"/>
        </w:rPr>
        <w:t xml:space="preserve"> systems control</w:t>
      </w:r>
    </w:p>
    <w:p w:rsidR="00F950F7" w:rsidRPr="007B3BDB" w:rsidRDefault="00F950F7" w:rsidP="007B3BDB">
      <w:pPr>
        <w:pStyle w:val="NormalWeb"/>
        <w:spacing w:before="0" w:beforeAutospacing="0" w:after="0" w:afterAutospacing="0" w:line="360" w:lineRule="auto"/>
        <w:jc w:val="both"/>
        <w:rPr>
          <w:lang w:val="en"/>
        </w:rPr>
      </w:pPr>
      <w:r w:rsidRPr="007B3BDB">
        <w:rPr>
          <w:lang w:val="en"/>
        </w:rPr>
        <w:t>This cluster encompasses the development of projects such as:</w:t>
      </w:r>
    </w:p>
    <w:p w:rsidR="00F950F7" w:rsidRPr="007B3BDB" w:rsidRDefault="00F950F7" w:rsidP="007B3BDB">
      <w:pPr>
        <w:pStyle w:val="NormalWeb"/>
        <w:spacing w:before="0" w:beforeAutospacing="0" w:after="0" w:afterAutospacing="0" w:line="360" w:lineRule="auto"/>
        <w:jc w:val="both"/>
        <w:rPr>
          <w:lang w:val="en-US"/>
        </w:rPr>
      </w:pPr>
    </w:p>
    <w:p w:rsidR="00E02EC8" w:rsidRPr="007B3BDB" w:rsidRDefault="00F950F7" w:rsidP="007B3BDB">
      <w:pPr>
        <w:pStyle w:val="NormalWeb"/>
        <w:numPr>
          <w:ilvl w:val="0"/>
          <w:numId w:val="25"/>
        </w:numPr>
        <w:spacing w:before="0" w:beforeAutospacing="0" w:after="0" w:afterAutospacing="0" w:line="360" w:lineRule="auto"/>
        <w:ind w:left="714" w:hanging="357"/>
        <w:jc w:val="both"/>
        <w:rPr>
          <w:lang w:val="en-US"/>
        </w:rPr>
      </w:pPr>
      <w:r w:rsidRPr="007B3BDB">
        <w:rPr>
          <w:lang w:val="en"/>
        </w:rPr>
        <w:t xml:space="preserve"> The design and development of test bench management software with the use of programming languages such as C, C ++, Java or j2se on Windows, Lab</w:t>
      </w:r>
      <w:r w:rsidR="00E467B4" w:rsidRPr="007B3BDB">
        <w:rPr>
          <w:lang w:val="en"/>
        </w:rPr>
        <w:t xml:space="preserve"> </w:t>
      </w:r>
      <w:r w:rsidRPr="007B3BDB">
        <w:rPr>
          <w:lang w:val="en"/>
        </w:rPr>
        <w:t xml:space="preserve">windows, </w:t>
      </w:r>
      <w:proofErr w:type="gramStart"/>
      <w:r w:rsidRPr="007B3BDB">
        <w:rPr>
          <w:lang w:val="en"/>
        </w:rPr>
        <w:t>Unix</w:t>
      </w:r>
      <w:proofErr w:type="gramEnd"/>
      <w:r w:rsidRPr="007B3BDB">
        <w:rPr>
          <w:lang w:val="en"/>
        </w:rPr>
        <w:t xml:space="preserve"> or Linux.</w:t>
      </w:r>
    </w:p>
    <w:p w:rsidR="00D104EB" w:rsidRPr="007B3BDB" w:rsidRDefault="00F950F7" w:rsidP="007B3BDB">
      <w:pPr>
        <w:pStyle w:val="NormalWeb"/>
        <w:numPr>
          <w:ilvl w:val="0"/>
          <w:numId w:val="25"/>
        </w:numPr>
        <w:spacing w:line="360" w:lineRule="auto"/>
        <w:jc w:val="both"/>
        <w:rPr>
          <w:lang w:val="en-US"/>
        </w:rPr>
      </w:pPr>
      <w:r w:rsidRPr="007B3BDB">
        <w:rPr>
          <w:lang w:val="en-US"/>
        </w:rPr>
        <w:t xml:space="preserve"> The modeling of physical phenomena, the propagation and the laws of behavior of materials.</w:t>
      </w:r>
      <w:r w:rsidRPr="007B3BDB">
        <w:rPr>
          <w:lang w:val="en"/>
        </w:rPr>
        <w:t>Added to this are skills in Instrumentation and Control Command.</w:t>
      </w:r>
    </w:p>
    <w:p w:rsidR="00D104EB" w:rsidRPr="007B3BDB" w:rsidRDefault="001F53D2" w:rsidP="007B3BDB">
      <w:pPr>
        <w:pStyle w:val="Titre4"/>
        <w:spacing w:line="360" w:lineRule="auto"/>
        <w:jc w:val="both"/>
        <w:rPr>
          <w:lang w:val="en-US"/>
        </w:rPr>
      </w:pPr>
      <w:r w:rsidRPr="007B3BDB">
        <w:rPr>
          <w:rStyle w:val="shorttext"/>
          <w:lang w:val="en"/>
        </w:rPr>
        <w:t xml:space="preserve">4.  </w:t>
      </w:r>
      <w:r w:rsidR="00E467B4" w:rsidRPr="007B3BDB">
        <w:rPr>
          <w:rStyle w:val="shorttext"/>
          <w:lang w:val="en"/>
        </w:rPr>
        <w:t>Chemistry &amp; Biology</w:t>
      </w:r>
    </w:p>
    <w:p w:rsidR="00E02EC8" w:rsidRPr="007B3BDB" w:rsidRDefault="00F950F7" w:rsidP="007B3BDB">
      <w:pPr>
        <w:pStyle w:val="Titre4"/>
        <w:spacing w:line="360" w:lineRule="auto"/>
        <w:jc w:val="both"/>
        <w:rPr>
          <w:b w:val="0"/>
          <w:lang w:val="en-US"/>
        </w:rPr>
      </w:pPr>
      <w:r w:rsidRPr="007B3BDB">
        <w:rPr>
          <w:b w:val="0"/>
          <w:lang w:val="en"/>
        </w:rPr>
        <w:t xml:space="preserve">The fields of pharmaceutical engineering, biotechnology engineering, and life sciences engineering </w:t>
      </w:r>
      <w:proofErr w:type="gramStart"/>
      <w:r w:rsidRPr="007B3BDB">
        <w:rPr>
          <w:b w:val="0"/>
          <w:lang w:val="en"/>
        </w:rPr>
        <w:t>should not be</w:t>
      </w:r>
      <w:r w:rsidR="00D104EB" w:rsidRPr="007B3BDB">
        <w:rPr>
          <w:b w:val="0"/>
          <w:lang w:val="en"/>
        </w:rPr>
        <w:t xml:space="preserve"> </w:t>
      </w:r>
      <w:r w:rsidRPr="007B3BDB">
        <w:rPr>
          <w:b w:val="0"/>
          <w:lang w:val="en"/>
        </w:rPr>
        <w:t>put</w:t>
      </w:r>
      <w:proofErr w:type="gramEnd"/>
      <w:r w:rsidRPr="007B3BDB">
        <w:rPr>
          <w:b w:val="0"/>
          <w:lang w:val="en"/>
        </w:rPr>
        <w:t xml:space="preserve"> aside if Africa is to respond to the major technological challenges in the field of health and the fight against diseases.</w:t>
      </w:r>
      <w:r w:rsidR="00BD0866" w:rsidRPr="007B3BDB">
        <w:rPr>
          <w:b w:val="0"/>
          <w:lang w:val="en"/>
        </w:rPr>
        <w:t xml:space="preserve"> </w:t>
      </w:r>
      <w:r w:rsidRPr="007B3BDB">
        <w:rPr>
          <w:b w:val="0"/>
          <w:lang w:val="en"/>
        </w:rPr>
        <w:t xml:space="preserve">This department supports our customers in the management of </w:t>
      </w:r>
      <w:proofErr w:type="gramStart"/>
      <w:r w:rsidRPr="007B3BDB">
        <w:rPr>
          <w:b w:val="0"/>
          <w:lang w:val="en"/>
        </w:rPr>
        <w:t>production unit design issues</w:t>
      </w:r>
      <w:proofErr w:type="gramEnd"/>
      <w:r w:rsidRPr="007B3BDB">
        <w:rPr>
          <w:b w:val="0"/>
          <w:lang w:val="en"/>
        </w:rPr>
        <w:t>, pharmaceutical process techniques, clean room design, production optimization, HSE, Process support, laboratories.</w:t>
      </w:r>
    </w:p>
    <w:p w:rsidR="00F950F7" w:rsidRPr="007B3BDB" w:rsidRDefault="00F950F7" w:rsidP="007B3BDB">
      <w:pPr>
        <w:spacing w:line="360" w:lineRule="auto"/>
        <w:jc w:val="both"/>
        <w:rPr>
          <w:rFonts w:ascii="Times New Roman" w:hAnsi="Times New Roman" w:cs="Times New Roman"/>
          <w:sz w:val="24"/>
          <w:szCs w:val="24"/>
          <w:lang w:val="en"/>
        </w:rPr>
      </w:pPr>
      <w:r w:rsidRPr="007B3BDB">
        <w:rPr>
          <w:rFonts w:ascii="Times New Roman" w:hAnsi="Times New Roman" w:cs="Times New Roman"/>
          <w:sz w:val="24"/>
          <w:szCs w:val="24"/>
          <w:lang w:val="en"/>
        </w:rPr>
        <w:lastRenderedPageBreak/>
        <w:t>Innovation Conseil is also involved in process audits, recommendations for FDA compliance, definition of equipment and support for technological choices.</w:t>
      </w:r>
    </w:p>
    <w:p w:rsidR="00E84E90" w:rsidRPr="007B3BDB" w:rsidDel="002A4B53" w:rsidRDefault="00E84E90" w:rsidP="007B3BDB">
      <w:pPr>
        <w:spacing w:line="360" w:lineRule="auto"/>
        <w:jc w:val="both"/>
        <w:rPr>
          <w:del w:id="115" w:author="Famille M" w:date="2018-11-20T22:02:00Z"/>
          <w:rFonts w:ascii="Times New Roman" w:hAnsi="Times New Roman" w:cs="Times New Roman"/>
          <w:sz w:val="24"/>
          <w:szCs w:val="24"/>
          <w:lang w:val="en"/>
        </w:rPr>
      </w:pPr>
    </w:p>
    <w:p w:rsidR="00E84E90" w:rsidRPr="007B3BDB" w:rsidDel="002A4B53" w:rsidRDefault="00E84E90" w:rsidP="007B3BDB">
      <w:pPr>
        <w:spacing w:line="360" w:lineRule="auto"/>
        <w:jc w:val="both"/>
        <w:rPr>
          <w:del w:id="116" w:author="Famille M" w:date="2018-11-20T22:02:00Z"/>
          <w:rFonts w:ascii="Times New Roman" w:hAnsi="Times New Roman" w:cs="Times New Roman"/>
          <w:sz w:val="24"/>
          <w:szCs w:val="24"/>
          <w:lang w:val="en-US"/>
        </w:rPr>
      </w:pPr>
    </w:p>
    <w:p w:rsidR="00E02EC8" w:rsidRPr="007B3BDB" w:rsidRDefault="001F53D2" w:rsidP="007B3BDB">
      <w:pPr>
        <w:pStyle w:val="Titre4"/>
        <w:spacing w:line="360" w:lineRule="auto"/>
        <w:jc w:val="both"/>
        <w:rPr>
          <w:lang w:val="en-US"/>
        </w:rPr>
      </w:pPr>
      <w:r w:rsidRPr="007B3BDB">
        <w:rPr>
          <w:rStyle w:val="shorttext"/>
          <w:lang w:val="en-US"/>
        </w:rPr>
        <w:t xml:space="preserve">5.  </w:t>
      </w:r>
      <w:r w:rsidR="00E467B4" w:rsidRPr="007B3BDB">
        <w:rPr>
          <w:rStyle w:val="shorttext"/>
          <w:lang w:val="en-US"/>
        </w:rPr>
        <w:t>Quality management &amp; Consulting</w:t>
      </w:r>
    </w:p>
    <w:p w:rsidR="006266F0" w:rsidRPr="007B3BDB" w:rsidRDefault="000E71E5" w:rsidP="007B3BDB">
      <w:pPr>
        <w:spacing w:after="0" w:line="360" w:lineRule="auto"/>
        <w:jc w:val="both"/>
        <w:rPr>
          <w:rFonts w:ascii="Times New Roman" w:hAnsi="Times New Roman" w:cs="Times New Roman"/>
          <w:sz w:val="24"/>
          <w:szCs w:val="24"/>
          <w:lang w:val="en-US"/>
        </w:rPr>
      </w:pPr>
      <w:r w:rsidRPr="007B3BDB">
        <w:rPr>
          <w:rFonts w:ascii="Times New Roman" w:hAnsi="Times New Roman" w:cs="Times New Roman"/>
          <w:sz w:val="24"/>
          <w:szCs w:val="24"/>
          <w:lang w:val="en-US"/>
        </w:rPr>
        <w:t xml:space="preserve">The Quality Management and Consulting division enables Innovation Conseil to support its customers while taking charge of their industrial projects as a whole and to ensure the conduct of both organizational and technical </w:t>
      </w:r>
      <w:r w:rsidR="003119C9" w:rsidRPr="007B3BDB">
        <w:rPr>
          <w:rFonts w:ascii="Times New Roman" w:hAnsi="Times New Roman" w:cs="Times New Roman"/>
          <w:sz w:val="24"/>
          <w:szCs w:val="24"/>
          <w:lang w:val="en-US"/>
        </w:rPr>
        <w:t>activities.</w:t>
      </w:r>
      <w:r w:rsidRPr="007B3BDB">
        <w:rPr>
          <w:rFonts w:ascii="Times New Roman" w:hAnsi="Times New Roman" w:cs="Times New Roman"/>
          <w:sz w:val="24"/>
          <w:szCs w:val="24"/>
          <w:lang w:val="en-US"/>
        </w:rPr>
        <w:t xml:space="preserve"> </w:t>
      </w:r>
      <w:r w:rsidRPr="007B3BDB">
        <w:rPr>
          <w:rFonts w:ascii="Times New Roman" w:hAnsi="Times New Roman" w:cs="Times New Roman"/>
          <w:sz w:val="24"/>
          <w:szCs w:val="24"/>
          <w:lang w:val="en"/>
        </w:rPr>
        <w:t>We offer them a quality or continuous improvement approach in order to increase the quality of their production and organization:</w:t>
      </w:r>
    </w:p>
    <w:p w:rsidR="006266F0" w:rsidRPr="007B3BDB" w:rsidRDefault="000E71E5" w:rsidP="007B3BDB">
      <w:pPr>
        <w:pStyle w:val="Paragraphedeliste"/>
        <w:numPr>
          <w:ilvl w:val="0"/>
          <w:numId w:val="25"/>
        </w:numPr>
        <w:spacing w:after="0" w:line="360" w:lineRule="auto"/>
        <w:jc w:val="both"/>
        <w:rPr>
          <w:rFonts w:ascii="Times New Roman" w:hAnsi="Times New Roman" w:cs="Times New Roman"/>
          <w:sz w:val="24"/>
          <w:szCs w:val="24"/>
          <w:lang w:val="en-US"/>
        </w:rPr>
      </w:pPr>
      <w:r w:rsidRPr="007B3BDB">
        <w:rPr>
          <w:rFonts w:ascii="Times New Roman" w:hAnsi="Times New Roman" w:cs="Times New Roman"/>
          <w:sz w:val="24"/>
          <w:szCs w:val="24"/>
          <w:lang w:val="en-US"/>
        </w:rPr>
        <w:t>- Accompaniment to the implementation of an ISO 9001 certification:</w:t>
      </w:r>
    </w:p>
    <w:p w:rsidR="006266F0" w:rsidRPr="007B3BDB" w:rsidRDefault="000E71E5" w:rsidP="007B3BDB">
      <w:pPr>
        <w:pStyle w:val="Paragraphedeliste"/>
        <w:numPr>
          <w:ilvl w:val="0"/>
          <w:numId w:val="25"/>
        </w:numPr>
        <w:spacing w:after="0" w:line="360" w:lineRule="auto"/>
        <w:jc w:val="both"/>
        <w:rPr>
          <w:rFonts w:ascii="Times New Roman" w:hAnsi="Times New Roman" w:cs="Times New Roman"/>
          <w:sz w:val="24"/>
          <w:szCs w:val="24"/>
          <w:lang w:val="en-US"/>
        </w:rPr>
      </w:pPr>
      <w:r w:rsidRPr="007B3BDB">
        <w:rPr>
          <w:rFonts w:ascii="Times New Roman" w:hAnsi="Times New Roman" w:cs="Times New Roman"/>
          <w:sz w:val="24"/>
          <w:szCs w:val="24"/>
          <w:lang w:val="en"/>
        </w:rPr>
        <w:t>- Realization of an ISO 9001 follow-up audit</w:t>
      </w:r>
    </w:p>
    <w:p w:rsidR="000E71E5" w:rsidRPr="007B3BDB" w:rsidRDefault="000E71E5" w:rsidP="007B3BDB">
      <w:pPr>
        <w:spacing w:line="360" w:lineRule="auto"/>
        <w:jc w:val="both"/>
        <w:rPr>
          <w:rFonts w:ascii="Times New Roman" w:hAnsi="Times New Roman" w:cs="Times New Roman"/>
          <w:sz w:val="24"/>
          <w:szCs w:val="24"/>
          <w:lang w:val="en-US"/>
        </w:rPr>
      </w:pPr>
      <w:r w:rsidRPr="007B3BDB">
        <w:rPr>
          <w:rFonts w:ascii="Times New Roman" w:hAnsi="Times New Roman" w:cs="Times New Roman"/>
          <w:sz w:val="24"/>
          <w:szCs w:val="24"/>
          <w:lang w:val="en"/>
        </w:rPr>
        <w:t>Our Consulting activity enables us to manage projects in terms of change management, systems deployment, tools and methods, Quality, technical support and Audit.</w:t>
      </w:r>
    </w:p>
    <w:p w:rsidR="000E71E5" w:rsidRPr="007B3BDB" w:rsidRDefault="001F53D2" w:rsidP="007B3BDB">
      <w:pPr>
        <w:pStyle w:val="Titre4"/>
        <w:spacing w:line="360" w:lineRule="auto"/>
        <w:jc w:val="both"/>
        <w:rPr>
          <w:lang w:val="en-US"/>
        </w:rPr>
      </w:pPr>
      <w:r w:rsidRPr="007B3BDB">
        <w:rPr>
          <w:rStyle w:val="shorttext"/>
          <w:lang w:val="en"/>
        </w:rPr>
        <w:t xml:space="preserve">6. </w:t>
      </w:r>
      <w:proofErr w:type="spellStart"/>
      <w:r w:rsidR="00E467B4" w:rsidRPr="007B3BDB">
        <w:rPr>
          <w:rStyle w:val="shorttext"/>
          <w:lang w:val="en"/>
        </w:rPr>
        <w:t>Explosible</w:t>
      </w:r>
      <w:proofErr w:type="spellEnd"/>
      <w:r w:rsidR="00E467B4" w:rsidRPr="007B3BDB">
        <w:rPr>
          <w:rStyle w:val="shorttext"/>
          <w:lang w:val="en"/>
        </w:rPr>
        <w:t xml:space="preserve"> Atmospheres</w:t>
      </w:r>
    </w:p>
    <w:p w:rsidR="00485D09" w:rsidRPr="007B3BDB" w:rsidRDefault="000E71E5" w:rsidP="007B3BDB">
      <w:pPr>
        <w:spacing w:line="360" w:lineRule="auto"/>
        <w:jc w:val="both"/>
        <w:rPr>
          <w:rFonts w:ascii="Times New Roman" w:hAnsi="Times New Roman" w:cs="Times New Roman"/>
          <w:sz w:val="24"/>
          <w:szCs w:val="24"/>
          <w:lang w:val="en-US"/>
        </w:rPr>
      </w:pPr>
      <w:r w:rsidRPr="007B3BDB">
        <w:rPr>
          <w:rFonts w:ascii="Times New Roman" w:hAnsi="Times New Roman" w:cs="Times New Roman"/>
          <w:sz w:val="24"/>
          <w:szCs w:val="24"/>
          <w:lang w:val="en"/>
        </w:rPr>
        <w:t xml:space="preserve">The Atmospheres Explosibles (ATEX) division enables Innovation Conseil to provide its expertise to help its customers apply ATEX regulations and perform ATEX assessment, risk analysis and zoning of their installations and some of their products </w:t>
      </w:r>
      <w:del w:id="117" w:author="Famille M" w:date="2018-11-22T10:03:00Z">
        <w:r w:rsidRPr="007B3BDB" w:rsidDel="00463C4B">
          <w:rPr>
            <w:rFonts w:ascii="Times New Roman" w:hAnsi="Times New Roman" w:cs="Times New Roman"/>
            <w:sz w:val="24"/>
            <w:szCs w:val="24"/>
            <w:lang w:val="en"/>
          </w:rPr>
          <w:delText>concerned.We</w:delText>
        </w:r>
      </w:del>
      <w:ins w:id="118" w:author="Famille M" w:date="2018-11-22T10:03:00Z">
        <w:r w:rsidR="00463C4B" w:rsidRPr="007B3BDB">
          <w:rPr>
            <w:rFonts w:ascii="Times New Roman" w:hAnsi="Times New Roman" w:cs="Times New Roman"/>
            <w:sz w:val="24"/>
            <w:szCs w:val="24"/>
            <w:lang w:val="en"/>
          </w:rPr>
          <w:t>concerned. We</w:t>
        </w:r>
      </w:ins>
      <w:r w:rsidRPr="007B3BDB">
        <w:rPr>
          <w:rFonts w:ascii="Times New Roman" w:hAnsi="Times New Roman" w:cs="Times New Roman"/>
          <w:sz w:val="24"/>
          <w:szCs w:val="24"/>
          <w:lang w:val="en"/>
        </w:rPr>
        <w:t xml:space="preserve"> help them to have the necessary skills:</w:t>
      </w:r>
    </w:p>
    <w:p w:rsidR="00485D09" w:rsidRPr="007B3BDB" w:rsidRDefault="000E71E5" w:rsidP="007B3BDB">
      <w:pPr>
        <w:pStyle w:val="Paragraphedeliste"/>
        <w:numPr>
          <w:ilvl w:val="0"/>
          <w:numId w:val="29"/>
        </w:numPr>
        <w:spacing w:line="360" w:lineRule="auto"/>
        <w:jc w:val="both"/>
        <w:rPr>
          <w:rFonts w:ascii="Times New Roman" w:hAnsi="Times New Roman" w:cs="Times New Roman"/>
          <w:sz w:val="24"/>
          <w:szCs w:val="24"/>
          <w:lang w:val="en-US"/>
        </w:rPr>
      </w:pPr>
      <w:r w:rsidRPr="007B3BDB">
        <w:rPr>
          <w:rFonts w:ascii="Times New Roman" w:hAnsi="Times New Roman" w:cs="Times New Roman"/>
          <w:sz w:val="24"/>
          <w:szCs w:val="24"/>
          <w:lang w:val="en-US"/>
        </w:rPr>
        <w:t xml:space="preserve">According to the ATEX Directive 2014/34 / EU on the essential health and </w:t>
      </w:r>
      <w:del w:id="119" w:author="Famille M" w:date="2018-11-22T10:04:00Z">
        <w:r w:rsidRPr="007B3BDB" w:rsidDel="00463C4B">
          <w:rPr>
            <w:rFonts w:ascii="Times New Roman" w:hAnsi="Times New Roman" w:cs="Times New Roman"/>
            <w:sz w:val="24"/>
            <w:szCs w:val="24"/>
            <w:lang w:val="en-US"/>
          </w:rPr>
          <w:delText>safety</w:delText>
        </w:r>
      </w:del>
      <w:ins w:id="120" w:author="Famille M" w:date="2018-11-22T10:04:00Z">
        <w:r w:rsidR="00463C4B" w:rsidRPr="007B3BDB">
          <w:rPr>
            <w:rFonts w:ascii="Times New Roman" w:hAnsi="Times New Roman" w:cs="Times New Roman"/>
            <w:sz w:val="24"/>
            <w:szCs w:val="24"/>
            <w:lang w:val="en-US"/>
          </w:rPr>
          <w:t>safety,</w:t>
        </w:r>
      </w:ins>
      <w:r w:rsidRPr="007B3BDB">
        <w:rPr>
          <w:rFonts w:ascii="Times New Roman" w:hAnsi="Times New Roman" w:cs="Times New Roman"/>
          <w:sz w:val="24"/>
          <w:szCs w:val="24"/>
          <w:lang w:val="en-US"/>
        </w:rPr>
        <w:t xml:space="preserve"> requirements to </w:t>
      </w:r>
      <w:proofErr w:type="gramStart"/>
      <w:r w:rsidRPr="007B3BDB">
        <w:rPr>
          <w:rFonts w:ascii="Times New Roman" w:hAnsi="Times New Roman" w:cs="Times New Roman"/>
          <w:sz w:val="24"/>
          <w:szCs w:val="24"/>
          <w:lang w:val="en-US"/>
        </w:rPr>
        <w:t>be met</w:t>
      </w:r>
      <w:proofErr w:type="gramEnd"/>
      <w:r w:rsidRPr="007B3BDB">
        <w:rPr>
          <w:rFonts w:ascii="Times New Roman" w:hAnsi="Times New Roman" w:cs="Times New Roman"/>
          <w:sz w:val="24"/>
          <w:szCs w:val="24"/>
          <w:lang w:val="en-US"/>
        </w:rPr>
        <w:t xml:space="preserve"> by protective devices and systems intended for use in potentially explosive atmospheres and the means to demonstrate compliance of these devices and protective systems with repositories.</w:t>
      </w:r>
    </w:p>
    <w:p w:rsidR="006F2DE8" w:rsidRPr="007B3BDB" w:rsidRDefault="000E71E5" w:rsidP="007B3BDB">
      <w:pPr>
        <w:pStyle w:val="Paragraphedeliste"/>
        <w:numPr>
          <w:ilvl w:val="0"/>
          <w:numId w:val="29"/>
        </w:numPr>
        <w:spacing w:line="360" w:lineRule="auto"/>
        <w:jc w:val="both"/>
        <w:rPr>
          <w:rFonts w:ascii="Times New Roman" w:hAnsi="Times New Roman" w:cs="Times New Roman"/>
          <w:sz w:val="24"/>
          <w:szCs w:val="24"/>
          <w:lang w:val="en-US"/>
        </w:rPr>
      </w:pPr>
      <w:proofErr w:type="gramStart"/>
      <w:r w:rsidRPr="007B3BDB">
        <w:rPr>
          <w:rFonts w:ascii="Times New Roman" w:hAnsi="Times New Roman" w:cs="Times New Roman"/>
          <w:sz w:val="24"/>
          <w:szCs w:val="24"/>
          <w:lang w:val="en-US"/>
        </w:rPr>
        <w:t>According to Directive 1999/92 / EC on the protection of their employees against the risks of explosion</w:t>
      </w:r>
      <w:ins w:id="121" w:author="Famille M" w:date="2018-11-20T22:03:00Z">
        <w:r w:rsidR="002A4B53">
          <w:rPr>
            <w:rFonts w:ascii="Times New Roman" w:hAnsi="Times New Roman" w:cs="Times New Roman"/>
            <w:sz w:val="24"/>
            <w:szCs w:val="24"/>
            <w:lang w:val="en-US"/>
          </w:rPr>
          <w:t xml:space="preserve"> </w:t>
        </w:r>
      </w:ins>
      <w:del w:id="122" w:author="Famille M" w:date="2018-11-20T22:02:00Z">
        <w:r w:rsidRPr="007B3BDB" w:rsidDel="002A4B53">
          <w:rPr>
            <w:rFonts w:ascii="Times New Roman" w:hAnsi="Times New Roman" w:cs="Times New Roman"/>
            <w:sz w:val="24"/>
            <w:szCs w:val="24"/>
            <w:lang w:val="en-US"/>
          </w:rPr>
          <w:delText xml:space="preserve"> </w:delText>
        </w:r>
      </w:del>
      <w:r w:rsidRPr="007B3BDB">
        <w:rPr>
          <w:rFonts w:ascii="Times New Roman" w:hAnsi="Times New Roman" w:cs="Times New Roman"/>
          <w:sz w:val="24"/>
          <w:szCs w:val="24"/>
          <w:lang w:val="en-US"/>
        </w:rPr>
        <w:t>which must be evaluated while taking into account the probability of occurrence of explosive atmospheres, the probability of occurrence of sources of ignition</w:t>
      </w:r>
      <w:r w:rsidR="007B3BDB" w:rsidRPr="007B3BDB">
        <w:rPr>
          <w:rFonts w:ascii="Times New Roman" w:hAnsi="Times New Roman" w:cs="Times New Roman"/>
          <w:sz w:val="24"/>
          <w:szCs w:val="24"/>
          <w:lang w:val="en-US"/>
        </w:rPr>
        <w:t>, used</w:t>
      </w:r>
      <w:r w:rsidR="00B07C61" w:rsidRPr="007B3BDB">
        <w:rPr>
          <w:rFonts w:ascii="Times New Roman" w:hAnsi="Times New Roman" w:cs="Times New Roman"/>
          <w:sz w:val="24"/>
          <w:szCs w:val="24"/>
          <w:lang w:val="en-US"/>
        </w:rPr>
        <w:t xml:space="preserve"> substances</w:t>
      </w:r>
      <w:r w:rsidRPr="007B3BDB">
        <w:rPr>
          <w:rFonts w:ascii="Times New Roman" w:hAnsi="Times New Roman" w:cs="Times New Roman"/>
          <w:sz w:val="24"/>
          <w:szCs w:val="24"/>
          <w:lang w:val="en-US"/>
        </w:rPr>
        <w:t>, processes and their possible interactions, as soon as the equipment is installed and the extent of the foreseeable consequences.</w:t>
      </w:r>
      <w:proofErr w:type="gramEnd"/>
    </w:p>
    <w:p w:rsidR="00485D09" w:rsidRPr="007B3BDB" w:rsidRDefault="00485D09" w:rsidP="007B3BDB">
      <w:pPr>
        <w:spacing w:line="360" w:lineRule="auto"/>
        <w:jc w:val="both"/>
        <w:rPr>
          <w:rFonts w:ascii="Times New Roman" w:hAnsi="Times New Roman" w:cs="Times New Roman"/>
          <w:sz w:val="24"/>
          <w:szCs w:val="24"/>
          <w:lang w:val="en-US"/>
        </w:rPr>
      </w:pPr>
    </w:p>
    <w:sectPr w:rsidR="00485D09" w:rsidRPr="007B3BDB">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1C1A" w:rsidRDefault="000F1C1A" w:rsidP="000C4FEC">
      <w:pPr>
        <w:spacing w:after="0" w:line="240" w:lineRule="auto"/>
      </w:pPr>
      <w:r>
        <w:separator/>
      </w:r>
    </w:p>
  </w:endnote>
  <w:endnote w:type="continuationSeparator" w:id="0">
    <w:p w:rsidR="000F1C1A" w:rsidRDefault="000F1C1A" w:rsidP="000C4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1C1A" w:rsidRDefault="000F1C1A" w:rsidP="000C4FEC">
      <w:pPr>
        <w:spacing w:after="0" w:line="240" w:lineRule="auto"/>
      </w:pPr>
      <w:r>
        <w:separator/>
      </w:r>
    </w:p>
  </w:footnote>
  <w:footnote w:type="continuationSeparator" w:id="0">
    <w:p w:rsidR="000F1C1A" w:rsidRDefault="000F1C1A" w:rsidP="000C4F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5125940"/>
      <w:docPartObj>
        <w:docPartGallery w:val="Page Numbers (Top of Page)"/>
        <w:docPartUnique/>
      </w:docPartObj>
    </w:sdtPr>
    <w:sdtEndPr>
      <w:rPr>
        <w:noProof/>
      </w:rPr>
    </w:sdtEndPr>
    <w:sdtContent>
      <w:p w:rsidR="00464510" w:rsidRDefault="00464510">
        <w:pPr>
          <w:pStyle w:val="En-tte"/>
          <w:jc w:val="center"/>
        </w:pPr>
        <w:r>
          <w:fldChar w:fldCharType="begin"/>
        </w:r>
        <w:r>
          <w:instrText xml:space="preserve"> PAGE   \* MERGEFORMAT </w:instrText>
        </w:r>
        <w:r>
          <w:fldChar w:fldCharType="separate"/>
        </w:r>
        <w:r w:rsidR="00463C4B">
          <w:rPr>
            <w:noProof/>
          </w:rPr>
          <w:t>6</w:t>
        </w:r>
        <w:r>
          <w:rPr>
            <w:noProof/>
          </w:rPr>
          <w:fldChar w:fldCharType="end"/>
        </w:r>
      </w:p>
    </w:sdtContent>
  </w:sdt>
  <w:p w:rsidR="00464510" w:rsidRDefault="0046451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B4734"/>
    <w:multiLevelType w:val="hybridMultilevel"/>
    <w:tmpl w:val="B31477AC"/>
    <w:lvl w:ilvl="0" w:tplc="2CB814B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BE340C"/>
    <w:multiLevelType w:val="multilevel"/>
    <w:tmpl w:val="D616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F407A"/>
    <w:multiLevelType w:val="multilevel"/>
    <w:tmpl w:val="9082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C1ACE"/>
    <w:multiLevelType w:val="hybridMultilevel"/>
    <w:tmpl w:val="F63E4E04"/>
    <w:lvl w:ilvl="0" w:tplc="2CB814B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564407"/>
    <w:multiLevelType w:val="hybridMultilevel"/>
    <w:tmpl w:val="7DB64C9E"/>
    <w:lvl w:ilvl="0" w:tplc="040C0001">
      <w:start w:val="1"/>
      <w:numFmt w:val="bullet"/>
      <w:lvlText w:val=""/>
      <w:lvlJc w:val="left"/>
      <w:pPr>
        <w:ind w:left="720" w:hanging="360"/>
      </w:pPr>
      <w:rPr>
        <w:rFonts w:ascii="Symbol" w:hAnsi="Symbol" w:hint="default"/>
      </w:rPr>
    </w:lvl>
    <w:lvl w:ilvl="1" w:tplc="A1A01A54">
      <w:numFmt w:val="bullet"/>
      <w:lvlText w:val="-"/>
      <w:lvlJc w:val="left"/>
      <w:pPr>
        <w:ind w:left="1440" w:hanging="360"/>
      </w:pPr>
      <w:rPr>
        <w:rFonts w:ascii="Calibri" w:eastAsiaTheme="minorHAnsi" w:hAnsi="Calibri"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5C0F11"/>
    <w:multiLevelType w:val="hybridMultilevel"/>
    <w:tmpl w:val="859E91AE"/>
    <w:lvl w:ilvl="0" w:tplc="2CB814B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E7D7AE2"/>
    <w:multiLevelType w:val="hybridMultilevel"/>
    <w:tmpl w:val="1906780C"/>
    <w:lvl w:ilvl="0" w:tplc="A1A01A54">
      <w:numFmt w:val="bullet"/>
      <w:lvlText w:val="-"/>
      <w:lvlJc w:val="left"/>
      <w:pPr>
        <w:ind w:left="720" w:hanging="360"/>
      </w:pPr>
      <w:rPr>
        <w:rFonts w:ascii="Calibri" w:eastAsiaTheme="minorHAns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A6A1D3A"/>
    <w:multiLevelType w:val="hybridMultilevel"/>
    <w:tmpl w:val="B4884B2A"/>
    <w:lvl w:ilvl="0" w:tplc="040C000F">
      <w:start w:val="1"/>
      <w:numFmt w:val="decimal"/>
      <w:lvlText w:val="%1."/>
      <w:lvlJc w:val="left"/>
      <w:pPr>
        <w:ind w:left="644"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B01241E"/>
    <w:multiLevelType w:val="multilevel"/>
    <w:tmpl w:val="97C0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5635FF"/>
    <w:multiLevelType w:val="multilevel"/>
    <w:tmpl w:val="4F96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3C201E"/>
    <w:multiLevelType w:val="multilevel"/>
    <w:tmpl w:val="90E4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370CE0"/>
    <w:multiLevelType w:val="hybridMultilevel"/>
    <w:tmpl w:val="BAE8DF34"/>
    <w:lvl w:ilvl="0" w:tplc="339A118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4A575F4"/>
    <w:multiLevelType w:val="hybridMultilevel"/>
    <w:tmpl w:val="CF28A9AE"/>
    <w:lvl w:ilvl="0" w:tplc="2CB814B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B922C1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F1C78D3"/>
    <w:multiLevelType w:val="hybridMultilevel"/>
    <w:tmpl w:val="EC483B38"/>
    <w:lvl w:ilvl="0" w:tplc="A1A01A54">
      <w:numFmt w:val="bullet"/>
      <w:lvlText w:val="-"/>
      <w:lvlJc w:val="left"/>
      <w:pPr>
        <w:ind w:left="720" w:hanging="360"/>
      </w:pPr>
      <w:rPr>
        <w:rFonts w:ascii="Calibri" w:eastAsiaTheme="minorHAns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06A166E"/>
    <w:multiLevelType w:val="multilevel"/>
    <w:tmpl w:val="40CC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4D0F6F"/>
    <w:multiLevelType w:val="multilevel"/>
    <w:tmpl w:val="7EF6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8E7DD5"/>
    <w:multiLevelType w:val="hybridMultilevel"/>
    <w:tmpl w:val="8DB4B004"/>
    <w:lvl w:ilvl="0" w:tplc="F85A4D5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89A27A0"/>
    <w:multiLevelType w:val="multilevel"/>
    <w:tmpl w:val="B26C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F73F0D"/>
    <w:multiLevelType w:val="hybridMultilevel"/>
    <w:tmpl w:val="11FE8310"/>
    <w:lvl w:ilvl="0" w:tplc="2CB814B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14E00B2"/>
    <w:multiLevelType w:val="hybridMultilevel"/>
    <w:tmpl w:val="AF76C67A"/>
    <w:lvl w:ilvl="0" w:tplc="2CB814B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29E6CD2"/>
    <w:multiLevelType w:val="hybridMultilevel"/>
    <w:tmpl w:val="164CC1F6"/>
    <w:lvl w:ilvl="0" w:tplc="A1A01A54">
      <w:numFmt w:val="bullet"/>
      <w:lvlText w:val="-"/>
      <w:lvlJc w:val="left"/>
      <w:pPr>
        <w:ind w:left="720" w:hanging="360"/>
      </w:pPr>
      <w:rPr>
        <w:rFonts w:ascii="Calibri" w:eastAsiaTheme="minorHAns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5447558"/>
    <w:multiLevelType w:val="multilevel"/>
    <w:tmpl w:val="C504BBB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AE37749"/>
    <w:multiLevelType w:val="hybridMultilevel"/>
    <w:tmpl w:val="E71801FA"/>
    <w:lvl w:ilvl="0" w:tplc="2CB814B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CC118B2"/>
    <w:multiLevelType w:val="hybridMultilevel"/>
    <w:tmpl w:val="4C34DAF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D025F90"/>
    <w:multiLevelType w:val="multilevel"/>
    <w:tmpl w:val="DF402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27391C"/>
    <w:multiLevelType w:val="hybridMultilevel"/>
    <w:tmpl w:val="15F49E5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E971CBD"/>
    <w:multiLevelType w:val="hybridMultilevel"/>
    <w:tmpl w:val="5224C14E"/>
    <w:lvl w:ilvl="0" w:tplc="9CA02C2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F3B2ED0"/>
    <w:multiLevelType w:val="hybridMultilevel"/>
    <w:tmpl w:val="83F85AB4"/>
    <w:lvl w:ilvl="0" w:tplc="2CB814B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4D80A40"/>
    <w:multiLevelType w:val="hybridMultilevel"/>
    <w:tmpl w:val="4D18F4E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B003363"/>
    <w:multiLevelType w:val="multilevel"/>
    <w:tmpl w:val="360A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F05364"/>
    <w:multiLevelType w:val="hybridMultilevel"/>
    <w:tmpl w:val="E0E43B74"/>
    <w:lvl w:ilvl="0" w:tplc="2CB814B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27968D8"/>
    <w:multiLevelType w:val="hybridMultilevel"/>
    <w:tmpl w:val="B872A084"/>
    <w:lvl w:ilvl="0" w:tplc="9990AEC4">
      <w:start w:val="1"/>
      <w:numFmt w:val="decimal"/>
      <w:lvlText w:val="%1."/>
      <w:lvlJc w:val="left"/>
      <w:pPr>
        <w:ind w:left="928" w:hanging="360"/>
      </w:pPr>
      <w:rPr>
        <w:b/>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2E87134"/>
    <w:multiLevelType w:val="multilevel"/>
    <w:tmpl w:val="50F8CD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55629AE"/>
    <w:multiLevelType w:val="hybridMultilevel"/>
    <w:tmpl w:val="75DC1C9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7182FC5"/>
    <w:multiLevelType w:val="hybridMultilevel"/>
    <w:tmpl w:val="9EF0F6DC"/>
    <w:lvl w:ilvl="0" w:tplc="2CB814B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EF96337"/>
    <w:multiLevelType w:val="multilevel"/>
    <w:tmpl w:val="2E7237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7"/>
  </w:num>
  <w:num w:numId="3">
    <w:abstractNumId w:val="8"/>
  </w:num>
  <w:num w:numId="4">
    <w:abstractNumId w:val="18"/>
  </w:num>
  <w:num w:numId="5">
    <w:abstractNumId w:val="2"/>
  </w:num>
  <w:num w:numId="6">
    <w:abstractNumId w:val="30"/>
  </w:num>
  <w:num w:numId="7">
    <w:abstractNumId w:val="15"/>
  </w:num>
  <w:num w:numId="8">
    <w:abstractNumId w:val="16"/>
  </w:num>
  <w:num w:numId="9">
    <w:abstractNumId w:val="25"/>
  </w:num>
  <w:num w:numId="10">
    <w:abstractNumId w:val="9"/>
  </w:num>
  <w:num w:numId="11">
    <w:abstractNumId w:val="10"/>
  </w:num>
  <w:num w:numId="12">
    <w:abstractNumId w:val="28"/>
  </w:num>
  <w:num w:numId="13">
    <w:abstractNumId w:val="4"/>
  </w:num>
  <w:num w:numId="14">
    <w:abstractNumId w:val="29"/>
  </w:num>
  <w:num w:numId="15">
    <w:abstractNumId w:val="36"/>
  </w:num>
  <w:num w:numId="16">
    <w:abstractNumId w:val="1"/>
  </w:num>
  <w:num w:numId="17">
    <w:abstractNumId w:val="34"/>
  </w:num>
  <w:num w:numId="18">
    <w:abstractNumId w:val="26"/>
  </w:num>
  <w:num w:numId="19">
    <w:abstractNumId w:val="0"/>
  </w:num>
  <w:num w:numId="20">
    <w:abstractNumId w:val="23"/>
  </w:num>
  <w:num w:numId="21">
    <w:abstractNumId w:val="31"/>
  </w:num>
  <w:num w:numId="22">
    <w:abstractNumId w:val="12"/>
  </w:num>
  <w:num w:numId="23">
    <w:abstractNumId w:val="35"/>
  </w:num>
  <w:num w:numId="24">
    <w:abstractNumId w:val="24"/>
  </w:num>
  <w:num w:numId="25">
    <w:abstractNumId w:val="3"/>
  </w:num>
  <w:num w:numId="26">
    <w:abstractNumId w:val="11"/>
  </w:num>
  <w:num w:numId="27">
    <w:abstractNumId w:val="5"/>
  </w:num>
  <w:num w:numId="28">
    <w:abstractNumId w:val="19"/>
  </w:num>
  <w:num w:numId="29">
    <w:abstractNumId w:val="21"/>
  </w:num>
  <w:num w:numId="30">
    <w:abstractNumId w:val="14"/>
  </w:num>
  <w:num w:numId="31">
    <w:abstractNumId w:val="6"/>
  </w:num>
  <w:num w:numId="32">
    <w:abstractNumId w:val="20"/>
  </w:num>
  <w:num w:numId="33">
    <w:abstractNumId w:val="22"/>
  </w:num>
  <w:num w:numId="34">
    <w:abstractNumId w:val="13"/>
  </w:num>
  <w:num w:numId="35">
    <w:abstractNumId w:val="33"/>
  </w:num>
  <w:num w:numId="36">
    <w:abstractNumId w:val="17"/>
  </w:num>
  <w:num w:numId="37">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mille M">
    <w15:presenceInfo w15:providerId="None" w15:userId="Famille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693"/>
    <w:rsid w:val="00000BB9"/>
    <w:rsid w:val="000200DD"/>
    <w:rsid w:val="00031972"/>
    <w:rsid w:val="00042627"/>
    <w:rsid w:val="0006156A"/>
    <w:rsid w:val="00066413"/>
    <w:rsid w:val="000813A4"/>
    <w:rsid w:val="00084032"/>
    <w:rsid w:val="00087C45"/>
    <w:rsid w:val="000A6156"/>
    <w:rsid w:val="000C4FEC"/>
    <w:rsid w:val="000D1273"/>
    <w:rsid w:val="000E71E5"/>
    <w:rsid w:val="000E7E03"/>
    <w:rsid w:val="000F1C1A"/>
    <w:rsid w:val="00110569"/>
    <w:rsid w:val="00125A1B"/>
    <w:rsid w:val="00170B67"/>
    <w:rsid w:val="00172DEC"/>
    <w:rsid w:val="001900DC"/>
    <w:rsid w:val="001932E0"/>
    <w:rsid w:val="001B34BD"/>
    <w:rsid w:val="001C5CFF"/>
    <w:rsid w:val="001E43A3"/>
    <w:rsid w:val="001F53D2"/>
    <w:rsid w:val="00212CF1"/>
    <w:rsid w:val="00226E43"/>
    <w:rsid w:val="002270D1"/>
    <w:rsid w:val="0023145E"/>
    <w:rsid w:val="00236F3E"/>
    <w:rsid w:val="00251947"/>
    <w:rsid w:val="00252F41"/>
    <w:rsid w:val="00255C1E"/>
    <w:rsid w:val="00261616"/>
    <w:rsid w:val="00270384"/>
    <w:rsid w:val="00276620"/>
    <w:rsid w:val="00277AC6"/>
    <w:rsid w:val="00291BC7"/>
    <w:rsid w:val="002936CC"/>
    <w:rsid w:val="002A21AE"/>
    <w:rsid w:val="002A4B53"/>
    <w:rsid w:val="002D40C1"/>
    <w:rsid w:val="002F2B88"/>
    <w:rsid w:val="00307291"/>
    <w:rsid w:val="003119C9"/>
    <w:rsid w:val="00312F3B"/>
    <w:rsid w:val="00350AD0"/>
    <w:rsid w:val="00353A37"/>
    <w:rsid w:val="0037365A"/>
    <w:rsid w:val="00383ADC"/>
    <w:rsid w:val="00391221"/>
    <w:rsid w:val="00396C1E"/>
    <w:rsid w:val="003B12D8"/>
    <w:rsid w:val="003B3728"/>
    <w:rsid w:val="003E7183"/>
    <w:rsid w:val="003F3CA6"/>
    <w:rsid w:val="00401C75"/>
    <w:rsid w:val="0042097E"/>
    <w:rsid w:val="00463C4B"/>
    <w:rsid w:val="00464510"/>
    <w:rsid w:val="0047034C"/>
    <w:rsid w:val="00485D09"/>
    <w:rsid w:val="004A7465"/>
    <w:rsid w:val="004B4F87"/>
    <w:rsid w:val="004C5577"/>
    <w:rsid w:val="004E03A7"/>
    <w:rsid w:val="004E58D2"/>
    <w:rsid w:val="005074CE"/>
    <w:rsid w:val="0051282F"/>
    <w:rsid w:val="0051765A"/>
    <w:rsid w:val="0053389D"/>
    <w:rsid w:val="005408FE"/>
    <w:rsid w:val="00547189"/>
    <w:rsid w:val="00547EAD"/>
    <w:rsid w:val="00550A33"/>
    <w:rsid w:val="00550CD8"/>
    <w:rsid w:val="005862AA"/>
    <w:rsid w:val="00594BE3"/>
    <w:rsid w:val="005A1894"/>
    <w:rsid w:val="005C33DF"/>
    <w:rsid w:val="005C49AC"/>
    <w:rsid w:val="005D0FF3"/>
    <w:rsid w:val="005F7B65"/>
    <w:rsid w:val="0060466A"/>
    <w:rsid w:val="0060532C"/>
    <w:rsid w:val="006266F0"/>
    <w:rsid w:val="00634BFA"/>
    <w:rsid w:val="00636D4A"/>
    <w:rsid w:val="00644564"/>
    <w:rsid w:val="00647390"/>
    <w:rsid w:val="006509E3"/>
    <w:rsid w:val="00657DF8"/>
    <w:rsid w:val="00663ED4"/>
    <w:rsid w:val="00672A8C"/>
    <w:rsid w:val="00682AE4"/>
    <w:rsid w:val="00690A6A"/>
    <w:rsid w:val="006A1D9D"/>
    <w:rsid w:val="006A2145"/>
    <w:rsid w:val="006A726C"/>
    <w:rsid w:val="006B3AD4"/>
    <w:rsid w:val="006F2DE8"/>
    <w:rsid w:val="00720B1C"/>
    <w:rsid w:val="0072205C"/>
    <w:rsid w:val="00727545"/>
    <w:rsid w:val="00733D54"/>
    <w:rsid w:val="00735F2E"/>
    <w:rsid w:val="00736E98"/>
    <w:rsid w:val="00760446"/>
    <w:rsid w:val="00762229"/>
    <w:rsid w:val="00774A8E"/>
    <w:rsid w:val="0079452F"/>
    <w:rsid w:val="007A335F"/>
    <w:rsid w:val="007A53E8"/>
    <w:rsid w:val="007A5F96"/>
    <w:rsid w:val="007B3BDB"/>
    <w:rsid w:val="007C06B3"/>
    <w:rsid w:val="007C4B7B"/>
    <w:rsid w:val="007D244D"/>
    <w:rsid w:val="007E01FF"/>
    <w:rsid w:val="007E0D51"/>
    <w:rsid w:val="007F3A30"/>
    <w:rsid w:val="007F3D0C"/>
    <w:rsid w:val="0080227D"/>
    <w:rsid w:val="00834EA0"/>
    <w:rsid w:val="008507A0"/>
    <w:rsid w:val="00856DB6"/>
    <w:rsid w:val="008717AC"/>
    <w:rsid w:val="008756DD"/>
    <w:rsid w:val="008D094A"/>
    <w:rsid w:val="008E34A6"/>
    <w:rsid w:val="008F4572"/>
    <w:rsid w:val="00935F7D"/>
    <w:rsid w:val="009360C7"/>
    <w:rsid w:val="00937011"/>
    <w:rsid w:val="00955B17"/>
    <w:rsid w:val="00957525"/>
    <w:rsid w:val="009A7985"/>
    <w:rsid w:val="009B30A2"/>
    <w:rsid w:val="009B4DBE"/>
    <w:rsid w:val="009B664C"/>
    <w:rsid w:val="009C16FC"/>
    <w:rsid w:val="009C680A"/>
    <w:rsid w:val="009D09B6"/>
    <w:rsid w:val="009D2D18"/>
    <w:rsid w:val="009F52A4"/>
    <w:rsid w:val="00A071E9"/>
    <w:rsid w:val="00A10E04"/>
    <w:rsid w:val="00A14BEF"/>
    <w:rsid w:val="00A27FB6"/>
    <w:rsid w:val="00A301F8"/>
    <w:rsid w:val="00A33C0E"/>
    <w:rsid w:val="00A34E5F"/>
    <w:rsid w:val="00A37923"/>
    <w:rsid w:val="00A46C5D"/>
    <w:rsid w:val="00A65FE8"/>
    <w:rsid w:val="00A73EEF"/>
    <w:rsid w:val="00A765C0"/>
    <w:rsid w:val="00A84FCB"/>
    <w:rsid w:val="00AA0203"/>
    <w:rsid w:val="00AA162D"/>
    <w:rsid w:val="00AB4026"/>
    <w:rsid w:val="00AB4A6C"/>
    <w:rsid w:val="00AB50EC"/>
    <w:rsid w:val="00AB64E7"/>
    <w:rsid w:val="00AB717C"/>
    <w:rsid w:val="00AD2647"/>
    <w:rsid w:val="00AD3211"/>
    <w:rsid w:val="00AD4613"/>
    <w:rsid w:val="00AE4A45"/>
    <w:rsid w:val="00B0223E"/>
    <w:rsid w:val="00B02892"/>
    <w:rsid w:val="00B07C61"/>
    <w:rsid w:val="00B12DAE"/>
    <w:rsid w:val="00B36596"/>
    <w:rsid w:val="00B37D88"/>
    <w:rsid w:val="00B45411"/>
    <w:rsid w:val="00B471DA"/>
    <w:rsid w:val="00B52148"/>
    <w:rsid w:val="00B53E0B"/>
    <w:rsid w:val="00B63693"/>
    <w:rsid w:val="00B67F09"/>
    <w:rsid w:val="00B73EBE"/>
    <w:rsid w:val="00BA3540"/>
    <w:rsid w:val="00BB058A"/>
    <w:rsid w:val="00BB2937"/>
    <w:rsid w:val="00BC2888"/>
    <w:rsid w:val="00BD0866"/>
    <w:rsid w:val="00BD11FB"/>
    <w:rsid w:val="00BD181F"/>
    <w:rsid w:val="00BE061E"/>
    <w:rsid w:val="00BE44F9"/>
    <w:rsid w:val="00BE5D1A"/>
    <w:rsid w:val="00C17B57"/>
    <w:rsid w:val="00C24024"/>
    <w:rsid w:val="00C5031F"/>
    <w:rsid w:val="00C52BC0"/>
    <w:rsid w:val="00C57D26"/>
    <w:rsid w:val="00C621CD"/>
    <w:rsid w:val="00C6278B"/>
    <w:rsid w:val="00CA03B3"/>
    <w:rsid w:val="00CC267E"/>
    <w:rsid w:val="00CD6399"/>
    <w:rsid w:val="00D019AD"/>
    <w:rsid w:val="00D104EB"/>
    <w:rsid w:val="00D12784"/>
    <w:rsid w:val="00D3441A"/>
    <w:rsid w:val="00D35F53"/>
    <w:rsid w:val="00D43A4E"/>
    <w:rsid w:val="00D5545A"/>
    <w:rsid w:val="00D64228"/>
    <w:rsid w:val="00D86EF8"/>
    <w:rsid w:val="00DA0A54"/>
    <w:rsid w:val="00DB005D"/>
    <w:rsid w:val="00DB75FF"/>
    <w:rsid w:val="00DC1600"/>
    <w:rsid w:val="00DE4929"/>
    <w:rsid w:val="00DE5E5B"/>
    <w:rsid w:val="00DE7F4A"/>
    <w:rsid w:val="00DF4B09"/>
    <w:rsid w:val="00E02EC8"/>
    <w:rsid w:val="00E467B4"/>
    <w:rsid w:val="00E70CC1"/>
    <w:rsid w:val="00E741BF"/>
    <w:rsid w:val="00E741E9"/>
    <w:rsid w:val="00E7564C"/>
    <w:rsid w:val="00E75762"/>
    <w:rsid w:val="00E813B7"/>
    <w:rsid w:val="00E84E90"/>
    <w:rsid w:val="00EB06A0"/>
    <w:rsid w:val="00EB7D1E"/>
    <w:rsid w:val="00EC77F3"/>
    <w:rsid w:val="00EC797E"/>
    <w:rsid w:val="00ED33F0"/>
    <w:rsid w:val="00ED58AB"/>
    <w:rsid w:val="00EE1DF1"/>
    <w:rsid w:val="00EF2BFA"/>
    <w:rsid w:val="00EF4AB4"/>
    <w:rsid w:val="00F1107F"/>
    <w:rsid w:val="00F3413F"/>
    <w:rsid w:val="00F3419A"/>
    <w:rsid w:val="00F43404"/>
    <w:rsid w:val="00F7794C"/>
    <w:rsid w:val="00F8140B"/>
    <w:rsid w:val="00F950F7"/>
    <w:rsid w:val="00FA1C00"/>
    <w:rsid w:val="00FB17DD"/>
    <w:rsid w:val="00FE4E1B"/>
    <w:rsid w:val="00FF1E74"/>
    <w:rsid w:val="00FF26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96337"/>
  <w15:docId w15:val="{362C5CD9-2FE9-4933-B4AE-E24865DB0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B12D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autoRedefine/>
    <w:uiPriority w:val="9"/>
    <w:unhideWhenUsed/>
    <w:qFormat/>
    <w:rsid w:val="00657DF8"/>
    <w:pPr>
      <w:keepNext/>
      <w:keepLines/>
      <w:spacing w:before="120" w:after="0" w:line="240" w:lineRule="auto"/>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link w:val="Titre3Car"/>
    <w:uiPriority w:val="9"/>
    <w:qFormat/>
    <w:rsid w:val="00B12DAE"/>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B12DAE"/>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57DF8"/>
    <w:rPr>
      <w:rFonts w:asciiTheme="majorHAnsi" w:eastAsiaTheme="majorEastAsia" w:hAnsiTheme="majorHAnsi" w:cstheme="majorBidi"/>
      <w:b/>
      <w:bCs/>
      <w:color w:val="5B9BD5" w:themeColor="accent1"/>
      <w:sz w:val="26"/>
      <w:szCs w:val="26"/>
    </w:rPr>
  </w:style>
  <w:style w:type="character" w:styleId="lev">
    <w:name w:val="Strong"/>
    <w:basedOn w:val="Policepardfaut"/>
    <w:uiPriority w:val="22"/>
    <w:qFormat/>
    <w:rsid w:val="00B37D88"/>
    <w:rPr>
      <w:b/>
      <w:bCs/>
    </w:rPr>
  </w:style>
  <w:style w:type="paragraph" w:styleId="Paragraphedeliste">
    <w:name w:val="List Paragraph"/>
    <w:basedOn w:val="Normal"/>
    <w:uiPriority w:val="34"/>
    <w:qFormat/>
    <w:rsid w:val="00B37D88"/>
    <w:pPr>
      <w:ind w:left="720"/>
      <w:contextualSpacing/>
    </w:pPr>
  </w:style>
  <w:style w:type="character" w:customStyle="1" w:styleId="Titre1Car">
    <w:name w:val="Titre 1 Car"/>
    <w:basedOn w:val="Policepardfaut"/>
    <w:link w:val="Titre1"/>
    <w:uiPriority w:val="9"/>
    <w:rsid w:val="00B12DAE"/>
    <w:rPr>
      <w:rFonts w:ascii="Times New Roman" w:eastAsia="Times New Roman" w:hAnsi="Times New Roman" w:cs="Times New Roman"/>
      <w:b/>
      <w:bCs/>
      <w:kern w:val="36"/>
      <w:sz w:val="48"/>
      <w:szCs w:val="48"/>
      <w:lang w:eastAsia="fr-FR"/>
    </w:rPr>
  </w:style>
  <w:style w:type="character" w:customStyle="1" w:styleId="Titre3Car">
    <w:name w:val="Titre 3 Car"/>
    <w:basedOn w:val="Policepardfaut"/>
    <w:link w:val="Titre3"/>
    <w:uiPriority w:val="9"/>
    <w:rsid w:val="00B12DAE"/>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B12DAE"/>
    <w:rPr>
      <w:rFonts w:ascii="Times New Roman" w:eastAsia="Times New Roman" w:hAnsi="Times New Roman" w:cs="Times New Roman"/>
      <w:b/>
      <w:bCs/>
      <w:sz w:val="24"/>
      <w:szCs w:val="24"/>
      <w:lang w:eastAsia="fr-FR"/>
    </w:rPr>
  </w:style>
  <w:style w:type="character" w:styleId="Lienhypertexte">
    <w:name w:val="Hyperlink"/>
    <w:basedOn w:val="Policepardfaut"/>
    <w:uiPriority w:val="99"/>
    <w:unhideWhenUsed/>
    <w:rsid w:val="00B12DAE"/>
    <w:rPr>
      <w:color w:val="0000FF"/>
      <w:u w:val="single"/>
    </w:rPr>
  </w:style>
  <w:style w:type="character" w:customStyle="1" w:styleId="text-danger">
    <w:name w:val="text-danger"/>
    <w:basedOn w:val="Policepardfaut"/>
    <w:rsid w:val="00B12DAE"/>
  </w:style>
  <w:style w:type="paragraph" w:styleId="z-Hautduformulaire">
    <w:name w:val="HTML Top of Form"/>
    <w:basedOn w:val="Normal"/>
    <w:next w:val="Normal"/>
    <w:link w:val="z-HautduformulaireCar"/>
    <w:hidden/>
    <w:uiPriority w:val="99"/>
    <w:semiHidden/>
    <w:unhideWhenUsed/>
    <w:rsid w:val="00B12DAE"/>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B12DAE"/>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B12DAE"/>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B12DAE"/>
    <w:rPr>
      <w:rFonts w:ascii="Arial" w:eastAsia="Times New Roman" w:hAnsi="Arial" w:cs="Arial"/>
      <w:vanish/>
      <w:sz w:val="16"/>
      <w:szCs w:val="16"/>
      <w:lang w:eastAsia="fr-FR"/>
    </w:rPr>
  </w:style>
  <w:style w:type="character" w:customStyle="1" w:styleId="fn">
    <w:name w:val="fn"/>
    <w:basedOn w:val="Policepardfaut"/>
    <w:rsid w:val="00B12DAE"/>
  </w:style>
  <w:style w:type="character" w:customStyle="1" w:styleId="locality">
    <w:name w:val="locality"/>
    <w:basedOn w:val="Policepardfaut"/>
    <w:rsid w:val="00B12DAE"/>
  </w:style>
  <w:style w:type="character" w:customStyle="1" w:styleId="country">
    <w:name w:val="country"/>
    <w:basedOn w:val="Policepardfaut"/>
    <w:rsid w:val="00B12DAE"/>
  </w:style>
  <w:style w:type="paragraph" w:styleId="NormalWeb">
    <w:name w:val="Normal (Web)"/>
    <w:basedOn w:val="Normal"/>
    <w:uiPriority w:val="99"/>
    <w:unhideWhenUsed/>
    <w:rsid w:val="00B12DA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opyright">
    <w:name w:val="copyright"/>
    <w:basedOn w:val="Normal"/>
    <w:rsid w:val="00B12DA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Default">
    <w:name w:val="Default"/>
    <w:rsid w:val="009B4DBE"/>
    <w:pPr>
      <w:autoSpaceDE w:val="0"/>
      <w:autoSpaceDN w:val="0"/>
      <w:adjustRightInd w:val="0"/>
      <w:spacing w:after="0" w:line="240" w:lineRule="auto"/>
    </w:pPr>
    <w:rPr>
      <w:rFonts w:ascii="Times New Roman" w:hAnsi="Times New Roman" w:cs="Times New Roman"/>
      <w:color w:val="000000"/>
      <w:sz w:val="24"/>
      <w:szCs w:val="24"/>
    </w:rPr>
  </w:style>
  <w:style w:type="table" w:styleId="Grilledutableau">
    <w:name w:val="Table Grid"/>
    <w:basedOn w:val="TableauNormal"/>
    <w:uiPriority w:val="39"/>
    <w:rsid w:val="00937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5408F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408FE"/>
    <w:rPr>
      <w:rFonts w:ascii="Segoe UI" w:hAnsi="Segoe UI" w:cs="Segoe UI"/>
      <w:sz w:val="18"/>
      <w:szCs w:val="18"/>
    </w:rPr>
  </w:style>
  <w:style w:type="paragraph" w:styleId="En-tte">
    <w:name w:val="header"/>
    <w:basedOn w:val="Normal"/>
    <w:link w:val="En-tteCar"/>
    <w:uiPriority w:val="99"/>
    <w:unhideWhenUsed/>
    <w:rsid w:val="000C4FEC"/>
    <w:pPr>
      <w:tabs>
        <w:tab w:val="center" w:pos="4680"/>
        <w:tab w:val="right" w:pos="9360"/>
      </w:tabs>
      <w:spacing w:after="0" w:line="240" w:lineRule="auto"/>
    </w:pPr>
  </w:style>
  <w:style w:type="character" w:customStyle="1" w:styleId="En-tteCar">
    <w:name w:val="En-tête Car"/>
    <w:basedOn w:val="Policepardfaut"/>
    <w:link w:val="En-tte"/>
    <w:uiPriority w:val="99"/>
    <w:rsid w:val="000C4FEC"/>
  </w:style>
  <w:style w:type="paragraph" w:styleId="Pieddepage">
    <w:name w:val="footer"/>
    <w:basedOn w:val="Normal"/>
    <w:link w:val="PieddepageCar"/>
    <w:uiPriority w:val="99"/>
    <w:unhideWhenUsed/>
    <w:rsid w:val="000C4FE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0C4FEC"/>
  </w:style>
  <w:style w:type="character" w:customStyle="1" w:styleId="shorttext">
    <w:name w:val="short_text"/>
    <w:basedOn w:val="Policepardfaut"/>
    <w:rsid w:val="00BB05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214108">
      <w:bodyDiv w:val="1"/>
      <w:marLeft w:val="0"/>
      <w:marRight w:val="0"/>
      <w:marTop w:val="0"/>
      <w:marBottom w:val="0"/>
      <w:divBdr>
        <w:top w:val="none" w:sz="0" w:space="0" w:color="auto"/>
        <w:left w:val="none" w:sz="0" w:space="0" w:color="auto"/>
        <w:bottom w:val="none" w:sz="0" w:space="0" w:color="auto"/>
        <w:right w:val="none" w:sz="0" w:space="0" w:color="auto"/>
      </w:divBdr>
      <w:divsChild>
        <w:div w:id="572617868">
          <w:marLeft w:val="0"/>
          <w:marRight w:val="0"/>
          <w:marTop w:val="0"/>
          <w:marBottom w:val="0"/>
          <w:divBdr>
            <w:top w:val="none" w:sz="0" w:space="0" w:color="auto"/>
            <w:left w:val="none" w:sz="0" w:space="0" w:color="auto"/>
            <w:bottom w:val="none" w:sz="0" w:space="0" w:color="auto"/>
            <w:right w:val="none" w:sz="0" w:space="0" w:color="auto"/>
          </w:divBdr>
          <w:divsChild>
            <w:div w:id="139616113">
              <w:marLeft w:val="0"/>
              <w:marRight w:val="0"/>
              <w:marTop w:val="0"/>
              <w:marBottom w:val="0"/>
              <w:divBdr>
                <w:top w:val="none" w:sz="0" w:space="0" w:color="auto"/>
                <w:left w:val="none" w:sz="0" w:space="0" w:color="auto"/>
                <w:bottom w:val="none" w:sz="0" w:space="0" w:color="auto"/>
                <w:right w:val="none" w:sz="0" w:space="0" w:color="auto"/>
              </w:divBdr>
              <w:divsChild>
                <w:div w:id="247738448">
                  <w:marLeft w:val="0"/>
                  <w:marRight w:val="0"/>
                  <w:marTop w:val="0"/>
                  <w:marBottom w:val="0"/>
                  <w:divBdr>
                    <w:top w:val="none" w:sz="0" w:space="0" w:color="auto"/>
                    <w:left w:val="none" w:sz="0" w:space="0" w:color="auto"/>
                    <w:bottom w:val="none" w:sz="0" w:space="0" w:color="auto"/>
                    <w:right w:val="none" w:sz="0" w:space="0" w:color="auto"/>
                  </w:divBdr>
                  <w:divsChild>
                    <w:div w:id="506025259">
                      <w:marLeft w:val="0"/>
                      <w:marRight w:val="0"/>
                      <w:marTop w:val="0"/>
                      <w:marBottom w:val="0"/>
                      <w:divBdr>
                        <w:top w:val="none" w:sz="0" w:space="0" w:color="auto"/>
                        <w:left w:val="none" w:sz="0" w:space="0" w:color="auto"/>
                        <w:bottom w:val="none" w:sz="0" w:space="0" w:color="auto"/>
                        <w:right w:val="none" w:sz="0" w:space="0" w:color="auto"/>
                      </w:divBdr>
                      <w:divsChild>
                        <w:div w:id="1369645686">
                          <w:marLeft w:val="0"/>
                          <w:marRight w:val="0"/>
                          <w:marTop w:val="0"/>
                          <w:marBottom w:val="0"/>
                          <w:divBdr>
                            <w:top w:val="none" w:sz="0" w:space="0" w:color="auto"/>
                            <w:left w:val="none" w:sz="0" w:space="0" w:color="auto"/>
                            <w:bottom w:val="none" w:sz="0" w:space="0" w:color="auto"/>
                            <w:right w:val="none" w:sz="0" w:space="0" w:color="auto"/>
                          </w:divBdr>
                        </w:div>
                      </w:divsChild>
                    </w:div>
                    <w:div w:id="946934839">
                      <w:marLeft w:val="0"/>
                      <w:marRight w:val="0"/>
                      <w:marTop w:val="0"/>
                      <w:marBottom w:val="0"/>
                      <w:divBdr>
                        <w:top w:val="none" w:sz="0" w:space="0" w:color="auto"/>
                        <w:left w:val="none" w:sz="0" w:space="0" w:color="auto"/>
                        <w:bottom w:val="none" w:sz="0" w:space="0" w:color="auto"/>
                        <w:right w:val="none" w:sz="0" w:space="0" w:color="auto"/>
                      </w:divBdr>
                      <w:divsChild>
                        <w:div w:id="17468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202723">
          <w:marLeft w:val="0"/>
          <w:marRight w:val="0"/>
          <w:marTop w:val="0"/>
          <w:marBottom w:val="0"/>
          <w:divBdr>
            <w:top w:val="none" w:sz="0" w:space="0" w:color="auto"/>
            <w:left w:val="none" w:sz="0" w:space="0" w:color="auto"/>
            <w:bottom w:val="none" w:sz="0" w:space="0" w:color="auto"/>
            <w:right w:val="none" w:sz="0" w:space="0" w:color="auto"/>
          </w:divBdr>
          <w:divsChild>
            <w:div w:id="953751126">
              <w:marLeft w:val="0"/>
              <w:marRight w:val="0"/>
              <w:marTop w:val="0"/>
              <w:marBottom w:val="0"/>
              <w:divBdr>
                <w:top w:val="none" w:sz="0" w:space="0" w:color="auto"/>
                <w:left w:val="none" w:sz="0" w:space="0" w:color="auto"/>
                <w:bottom w:val="none" w:sz="0" w:space="0" w:color="auto"/>
                <w:right w:val="none" w:sz="0" w:space="0" w:color="auto"/>
              </w:divBdr>
            </w:div>
          </w:divsChild>
        </w:div>
        <w:div w:id="358898766">
          <w:marLeft w:val="0"/>
          <w:marRight w:val="0"/>
          <w:marTop w:val="0"/>
          <w:marBottom w:val="0"/>
          <w:divBdr>
            <w:top w:val="none" w:sz="0" w:space="0" w:color="auto"/>
            <w:left w:val="none" w:sz="0" w:space="0" w:color="auto"/>
            <w:bottom w:val="none" w:sz="0" w:space="0" w:color="auto"/>
            <w:right w:val="none" w:sz="0" w:space="0" w:color="auto"/>
          </w:divBdr>
          <w:divsChild>
            <w:div w:id="1388577556">
              <w:marLeft w:val="0"/>
              <w:marRight w:val="0"/>
              <w:marTop w:val="0"/>
              <w:marBottom w:val="0"/>
              <w:divBdr>
                <w:top w:val="none" w:sz="0" w:space="0" w:color="auto"/>
                <w:left w:val="none" w:sz="0" w:space="0" w:color="auto"/>
                <w:bottom w:val="none" w:sz="0" w:space="0" w:color="auto"/>
                <w:right w:val="none" w:sz="0" w:space="0" w:color="auto"/>
              </w:divBdr>
            </w:div>
          </w:divsChild>
        </w:div>
        <w:div w:id="1554077931">
          <w:marLeft w:val="0"/>
          <w:marRight w:val="0"/>
          <w:marTop w:val="0"/>
          <w:marBottom w:val="0"/>
          <w:divBdr>
            <w:top w:val="none" w:sz="0" w:space="0" w:color="auto"/>
            <w:left w:val="none" w:sz="0" w:space="0" w:color="auto"/>
            <w:bottom w:val="none" w:sz="0" w:space="0" w:color="auto"/>
            <w:right w:val="none" w:sz="0" w:space="0" w:color="auto"/>
          </w:divBdr>
          <w:divsChild>
            <w:div w:id="2044331534">
              <w:marLeft w:val="0"/>
              <w:marRight w:val="0"/>
              <w:marTop w:val="0"/>
              <w:marBottom w:val="0"/>
              <w:divBdr>
                <w:top w:val="none" w:sz="0" w:space="0" w:color="auto"/>
                <w:left w:val="none" w:sz="0" w:space="0" w:color="auto"/>
                <w:bottom w:val="none" w:sz="0" w:space="0" w:color="auto"/>
                <w:right w:val="none" w:sz="0" w:space="0" w:color="auto"/>
              </w:divBdr>
              <w:divsChild>
                <w:div w:id="936981978">
                  <w:marLeft w:val="0"/>
                  <w:marRight w:val="0"/>
                  <w:marTop w:val="0"/>
                  <w:marBottom w:val="0"/>
                  <w:divBdr>
                    <w:top w:val="none" w:sz="0" w:space="0" w:color="auto"/>
                    <w:left w:val="none" w:sz="0" w:space="0" w:color="auto"/>
                    <w:bottom w:val="none" w:sz="0" w:space="0" w:color="auto"/>
                    <w:right w:val="none" w:sz="0" w:space="0" w:color="auto"/>
                  </w:divBdr>
                </w:div>
                <w:div w:id="359597370">
                  <w:marLeft w:val="0"/>
                  <w:marRight w:val="0"/>
                  <w:marTop w:val="0"/>
                  <w:marBottom w:val="0"/>
                  <w:divBdr>
                    <w:top w:val="none" w:sz="0" w:space="0" w:color="auto"/>
                    <w:left w:val="none" w:sz="0" w:space="0" w:color="auto"/>
                    <w:bottom w:val="none" w:sz="0" w:space="0" w:color="auto"/>
                    <w:right w:val="none" w:sz="0" w:space="0" w:color="auto"/>
                  </w:divBdr>
                  <w:divsChild>
                    <w:div w:id="208656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23428">
              <w:marLeft w:val="0"/>
              <w:marRight w:val="0"/>
              <w:marTop w:val="0"/>
              <w:marBottom w:val="0"/>
              <w:divBdr>
                <w:top w:val="none" w:sz="0" w:space="0" w:color="auto"/>
                <w:left w:val="none" w:sz="0" w:space="0" w:color="auto"/>
                <w:bottom w:val="none" w:sz="0" w:space="0" w:color="auto"/>
                <w:right w:val="none" w:sz="0" w:space="0" w:color="auto"/>
              </w:divBdr>
              <w:divsChild>
                <w:div w:id="1249927393">
                  <w:marLeft w:val="0"/>
                  <w:marRight w:val="0"/>
                  <w:marTop w:val="0"/>
                  <w:marBottom w:val="0"/>
                  <w:divBdr>
                    <w:top w:val="none" w:sz="0" w:space="0" w:color="auto"/>
                    <w:left w:val="none" w:sz="0" w:space="0" w:color="auto"/>
                    <w:bottom w:val="none" w:sz="0" w:space="0" w:color="auto"/>
                    <w:right w:val="none" w:sz="0" w:space="0" w:color="auto"/>
                  </w:divBdr>
                </w:div>
                <w:div w:id="840586814">
                  <w:marLeft w:val="0"/>
                  <w:marRight w:val="0"/>
                  <w:marTop w:val="0"/>
                  <w:marBottom w:val="0"/>
                  <w:divBdr>
                    <w:top w:val="none" w:sz="0" w:space="0" w:color="auto"/>
                    <w:left w:val="none" w:sz="0" w:space="0" w:color="auto"/>
                    <w:bottom w:val="none" w:sz="0" w:space="0" w:color="auto"/>
                    <w:right w:val="none" w:sz="0" w:space="0" w:color="auto"/>
                  </w:divBdr>
                </w:div>
              </w:divsChild>
            </w:div>
            <w:div w:id="1327903880">
              <w:marLeft w:val="0"/>
              <w:marRight w:val="0"/>
              <w:marTop w:val="0"/>
              <w:marBottom w:val="0"/>
              <w:divBdr>
                <w:top w:val="none" w:sz="0" w:space="0" w:color="auto"/>
                <w:left w:val="none" w:sz="0" w:space="0" w:color="auto"/>
                <w:bottom w:val="none" w:sz="0" w:space="0" w:color="auto"/>
                <w:right w:val="none" w:sz="0" w:space="0" w:color="auto"/>
              </w:divBdr>
            </w:div>
            <w:div w:id="1669794401">
              <w:marLeft w:val="0"/>
              <w:marRight w:val="0"/>
              <w:marTop w:val="0"/>
              <w:marBottom w:val="0"/>
              <w:divBdr>
                <w:top w:val="none" w:sz="0" w:space="0" w:color="auto"/>
                <w:left w:val="none" w:sz="0" w:space="0" w:color="auto"/>
                <w:bottom w:val="none" w:sz="0" w:space="0" w:color="auto"/>
                <w:right w:val="none" w:sz="0" w:space="0" w:color="auto"/>
              </w:divBdr>
            </w:div>
            <w:div w:id="759835502">
              <w:marLeft w:val="0"/>
              <w:marRight w:val="0"/>
              <w:marTop w:val="0"/>
              <w:marBottom w:val="0"/>
              <w:divBdr>
                <w:top w:val="none" w:sz="0" w:space="0" w:color="auto"/>
                <w:left w:val="none" w:sz="0" w:space="0" w:color="auto"/>
                <w:bottom w:val="none" w:sz="0" w:space="0" w:color="auto"/>
                <w:right w:val="none" w:sz="0" w:space="0" w:color="auto"/>
              </w:divBdr>
            </w:div>
            <w:div w:id="882789574">
              <w:marLeft w:val="0"/>
              <w:marRight w:val="0"/>
              <w:marTop w:val="0"/>
              <w:marBottom w:val="0"/>
              <w:divBdr>
                <w:top w:val="none" w:sz="0" w:space="0" w:color="auto"/>
                <w:left w:val="none" w:sz="0" w:space="0" w:color="auto"/>
                <w:bottom w:val="none" w:sz="0" w:space="0" w:color="auto"/>
                <w:right w:val="none" w:sz="0" w:space="0" w:color="auto"/>
              </w:divBdr>
              <w:divsChild>
                <w:div w:id="517356802">
                  <w:marLeft w:val="0"/>
                  <w:marRight w:val="0"/>
                  <w:marTop w:val="0"/>
                  <w:marBottom w:val="0"/>
                  <w:divBdr>
                    <w:top w:val="none" w:sz="0" w:space="0" w:color="auto"/>
                    <w:left w:val="none" w:sz="0" w:space="0" w:color="auto"/>
                    <w:bottom w:val="none" w:sz="0" w:space="0" w:color="auto"/>
                    <w:right w:val="none" w:sz="0" w:space="0" w:color="auto"/>
                  </w:divBdr>
                </w:div>
                <w:div w:id="6838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7950">
          <w:marLeft w:val="0"/>
          <w:marRight w:val="0"/>
          <w:marTop w:val="0"/>
          <w:marBottom w:val="0"/>
          <w:divBdr>
            <w:top w:val="none" w:sz="0" w:space="0" w:color="auto"/>
            <w:left w:val="none" w:sz="0" w:space="0" w:color="auto"/>
            <w:bottom w:val="none" w:sz="0" w:space="0" w:color="auto"/>
            <w:right w:val="none" w:sz="0" w:space="0" w:color="auto"/>
          </w:divBdr>
          <w:divsChild>
            <w:div w:id="521893894">
              <w:marLeft w:val="0"/>
              <w:marRight w:val="0"/>
              <w:marTop w:val="0"/>
              <w:marBottom w:val="0"/>
              <w:divBdr>
                <w:top w:val="none" w:sz="0" w:space="0" w:color="auto"/>
                <w:left w:val="none" w:sz="0" w:space="0" w:color="auto"/>
                <w:bottom w:val="none" w:sz="0" w:space="0" w:color="auto"/>
                <w:right w:val="none" w:sz="0" w:space="0" w:color="auto"/>
              </w:divBdr>
            </w:div>
          </w:divsChild>
        </w:div>
        <w:div w:id="464005471">
          <w:marLeft w:val="0"/>
          <w:marRight w:val="0"/>
          <w:marTop w:val="0"/>
          <w:marBottom w:val="0"/>
          <w:divBdr>
            <w:top w:val="none" w:sz="0" w:space="0" w:color="auto"/>
            <w:left w:val="none" w:sz="0" w:space="0" w:color="auto"/>
            <w:bottom w:val="none" w:sz="0" w:space="0" w:color="auto"/>
            <w:right w:val="none" w:sz="0" w:space="0" w:color="auto"/>
          </w:divBdr>
        </w:div>
        <w:div w:id="1290357539">
          <w:marLeft w:val="0"/>
          <w:marRight w:val="0"/>
          <w:marTop w:val="0"/>
          <w:marBottom w:val="0"/>
          <w:divBdr>
            <w:top w:val="none" w:sz="0" w:space="0" w:color="auto"/>
            <w:left w:val="none" w:sz="0" w:space="0" w:color="auto"/>
            <w:bottom w:val="none" w:sz="0" w:space="0" w:color="auto"/>
            <w:right w:val="none" w:sz="0" w:space="0" w:color="auto"/>
          </w:divBdr>
          <w:divsChild>
            <w:div w:id="1164082300">
              <w:marLeft w:val="0"/>
              <w:marRight w:val="0"/>
              <w:marTop w:val="0"/>
              <w:marBottom w:val="0"/>
              <w:divBdr>
                <w:top w:val="none" w:sz="0" w:space="0" w:color="auto"/>
                <w:left w:val="none" w:sz="0" w:space="0" w:color="auto"/>
                <w:bottom w:val="none" w:sz="0" w:space="0" w:color="auto"/>
                <w:right w:val="none" w:sz="0" w:space="0" w:color="auto"/>
              </w:divBdr>
            </w:div>
            <w:div w:id="1145507783">
              <w:marLeft w:val="0"/>
              <w:marRight w:val="0"/>
              <w:marTop w:val="0"/>
              <w:marBottom w:val="0"/>
              <w:divBdr>
                <w:top w:val="none" w:sz="0" w:space="0" w:color="auto"/>
                <w:left w:val="none" w:sz="0" w:space="0" w:color="auto"/>
                <w:bottom w:val="none" w:sz="0" w:space="0" w:color="auto"/>
                <w:right w:val="none" w:sz="0" w:space="0" w:color="auto"/>
              </w:divBdr>
            </w:div>
            <w:div w:id="1103182067">
              <w:marLeft w:val="0"/>
              <w:marRight w:val="0"/>
              <w:marTop w:val="0"/>
              <w:marBottom w:val="0"/>
              <w:divBdr>
                <w:top w:val="none" w:sz="0" w:space="0" w:color="auto"/>
                <w:left w:val="none" w:sz="0" w:space="0" w:color="auto"/>
                <w:bottom w:val="none" w:sz="0" w:space="0" w:color="auto"/>
                <w:right w:val="none" w:sz="0" w:space="0" w:color="auto"/>
              </w:divBdr>
            </w:div>
          </w:divsChild>
        </w:div>
        <w:div w:id="1828479390">
          <w:marLeft w:val="0"/>
          <w:marRight w:val="0"/>
          <w:marTop w:val="0"/>
          <w:marBottom w:val="0"/>
          <w:divBdr>
            <w:top w:val="none" w:sz="0" w:space="0" w:color="auto"/>
            <w:left w:val="none" w:sz="0" w:space="0" w:color="auto"/>
            <w:bottom w:val="none" w:sz="0" w:space="0" w:color="auto"/>
            <w:right w:val="none" w:sz="0" w:space="0" w:color="auto"/>
          </w:divBdr>
        </w:div>
        <w:div w:id="560016247">
          <w:marLeft w:val="0"/>
          <w:marRight w:val="0"/>
          <w:marTop w:val="0"/>
          <w:marBottom w:val="0"/>
          <w:divBdr>
            <w:top w:val="none" w:sz="0" w:space="0" w:color="auto"/>
            <w:left w:val="none" w:sz="0" w:space="0" w:color="auto"/>
            <w:bottom w:val="none" w:sz="0" w:space="0" w:color="auto"/>
            <w:right w:val="none" w:sz="0" w:space="0" w:color="auto"/>
          </w:divBdr>
          <w:divsChild>
            <w:div w:id="4013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92120">
      <w:bodyDiv w:val="1"/>
      <w:marLeft w:val="0"/>
      <w:marRight w:val="0"/>
      <w:marTop w:val="0"/>
      <w:marBottom w:val="0"/>
      <w:divBdr>
        <w:top w:val="none" w:sz="0" w:space="0" w:color="auto"/>
        <w:left w:val="none" w:sz="0" w:space="0" w:color="auto"/>
        <w:bottom w:val="none" w:sz="0" w:space="0" w:color="auto"/>
        <w:right w:val="none" w:sz="0" w:space="0" w:color="auto"/>
      </w:divBdr>
    </w:div>
    <w:div w:id="482084394">
      <w:bodyDiv w:val="1"/>
      <w:marLeft w:val="0"/>
      <w:marRight w:val="0"/>
      <w:marTop w:val="0"/>
      <w:marBottom w:val="0"/>
      <w:divBdr>
        <w:top w:val="none" w:sz="0" w:space="0" w:color="auto"/>
        <w:left w:val="none" w:sz="0" w:space="0" w:color="auto"/>
        <w:bottom w:val="none" w:sz="0" w:space="0" w:color="auto"/>
        <w:right w:val="none" w:sz="0" w:space="0" w:color="auto"/>
      </w:divBdr>
      <w:divsChild>
        <w:div w:id="379476125">
          <w:marLeft w:val="0"/>
          <w:marRight w:val="0"/>
          <w:marTop w:val="0"/>
          <w:marBottom w:val="0"/>
          <w:divBdr>
            <w:top w:val="none" w:sz="0" w:space="0" w:color="auto"/>
            <w:left w:val="none" w:sz="0" w:space="0" w:color="auto"/>
            <w:bottom w:val="none" w:sz="0" w:space="0" w:color="auto"/>
            <w:right w:val="none" w:sz="0" w:space="0" w:color="auto"/>
          </w:divBdr>
        </w:div>
      </w:divsChild>
    </w:div>
    <w:div w:id="647319708">
      <w:bodyDiv w:val="1"/>
      <w:marLeft w:val="0"/>
      <w:marRight w:val="0"/>
      <w:marTop w:val="0"/>
      <w:marBottom w:val="0"/>
      <w:divBdr>
        <w:top w:val="none" w:sz="0" w:space="0" w:color="auto"/>
        <w:left w:val="none" w:sz="0" w:space="0" w:color="auto"/>
        <w:bottom w:val="none" w:sz="0" w:space="0" w:color="auto"/>
        <w:right w:val="none" w:sz="0" w:space="0" w:color="auto"/>
      </w:divBdr>
      <w:divsChild>
        <w:div w:id="670452319">
          <w:marLeft w:val="0"/>
          <w:marRight w:val="0"/>
          <w:marTop w:val="0"/>
          <w:marBottom w:val="0"/>
          <w:divBdr>
            <w:top w:val="none" w:sz="0" w:space="0" w:color="auto"/>
            <w:left w:val="none" w:sz="0" w:space="0" w:color="auto"/>
            <w:bottom w:val="none" w:sz="0" w:space="0" w:color="auto"/>
            <w:right w:val="none" w:sz="0" w:space="0" w:color="auto"/>
          </w:divBdr>
          <w:divsChild>
            <w:div w:id="109130043">
              <w:marLeft w:val="0"/>
              <w:marRight w:val="0"/>
              <w:marTop w:val="0"/>
              <w:marBottom w:val="0"/>
              <w:divBdr>
                <w:top w:val="none" w:sz="0" w:space="0" w:color="auto"/>
                <w:left w:val="none" w:sz="0" w:space="0" w:color="auto"/>
                <w:bottom w:val="none" w:sz="0" w:space="0" w:color="auto"/>
                <w:right w:val="none" w:sz="0" w:space="0" w:color="auto"/>
              </w:divBdr>
              <w:divsChild>
                <w:div w:id="1782414181">
                  <w:marLeft w:val="0"/>
                  <w:marRight w:val="0"/>
                  <w:marTop w:val="0"/>
                  <w:marBottom w:val="0"/>
                  <w:divBdr>
                    <w:top w:val="none" w:sz="0" w:space="0" w:color="auto"/>
                    <w:left w:val="none" w:sz="0" w:space="0" w:color="auto"/>
                    <w:bottom w:val="none" w:sz="0" w:space="0" w:color="auto"/>
                    <w:right w:val="none" w:sz="0" w:space="0" w:color="auto"/>
                  </w:divBdr>
                </w:div>
              </w:divsChild>
            </w:div>
            <w:div w:id="2124108617">
              <w:marLeft w:val="0"/>
              <w:marRight w:val="0"/>
              <w:marTop w:val="0"/>
              <w:marBottom w:val="0"/>
              <w:divBdr>
                <w:top w:val="none" w:sz="0" w:space="0" w:color="auto"/>
                <w:left w:val="none" w:sz="0" w:space="0" w:color="auto"/>
                <w:bottom w:val="none" w:sz="0" w:space="0" w:color="auto"/>
                <w:right w:val="none" w:sz="0" w:space="0" w:color="auto"/>
              </w:divBdr>
              <w:divsChild>
                <w:div w:id="118069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5987">
          <w:marLeft w:val="0"/>
          <w:marRight w:val="0"/>
          <w:marTop w:val="0"/>
          <w:marBottom w:val="0"/>
          <w:divBdr>
            <w:top w:val="none" w:sz="0" w:space="0" w:color="auto"/>
            <w:left w:val="none" w:sz="0" w:space="0" w:color="auto"/>
            <w:bottom w:val="none" w:sz="0" w:space="0" w:color="auto"/>
            <w:right w:val="none" w:sz="0" w:space="0" w:color="auto"/>
          </w:divBdr>
          <w:divsChild>
            <w:div w:id="1410889166">
              <w:marLeft w:val="0"/>
              <w:marRight w:val="0"/>
              <w:marTop w:val="0"/>
              <w:marBottom w:val="0"/>
              <w:divBdr>
                <w:top w:val="none" w:sz="0" w:space="0" w:color="auto"/>
                <w:left w:val="none" w:sz="0" w:space="0" w:color="auto"/>
                <w:bottom w:val="none" w:sz="0" w:space="0" w:color="auto"/>
                <w:right w:val="none" w:sz="0" w:space="0" w:color="auto"/>
              </w:divBdr>
              <w:divsChild>
                <w:div w:id="1071001509">
                  <w:marLeft w:val="0"/>
                  <w:marRight w:val="0"/>
                  <w:marTop w:val="0"/>
                  <w:marBottom w:val="0"/>
                  <w:divBdr>
                    <w:top w:val="none" w:sz="0" w:space="0" w:color="auto"/>
                    <w:left w:val="none" w:sz="0" w:space="0" w:color="auto"/>
                    <w:bottom w:val="none" w:sz="0" w:space="0" w:color="auto"/>
                    <w:right w:val="none" w:sz="0" w:space="0" w:color="auto"/>
                  </w:divBdr>
                </w:div>
              </w:divsChild>
            </w:div>
            <w:div w:id="447242290">
              <w:marLeft w:val="0"/>
              <w:marRight w:val="0"/>
              <w:marTop w:val="0"/>
              <w:marBottom w:val="0"/>
              <w:divBdr>
                <w:top w:val="none" w:sz="0" w:space="0" w:color="auto"/>
                <w:left w:val="none" w:sz="0" w:space="0" w:color="auto"/>
                <w:bottom w:val="none" w:sz="0" w:space="0" w:color="auto"/>
                <w:right w:val="none" w:sz="0" w:space="0" w:color="auto"/>
              </w:divBdr>
              <w:divsChild>
                <w:div w:id="208865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187611">
      <w:bodyDiv w:val="1"/>
      <w:marLeft w:val="0"/>
      <w:marRight w:val="0"/>
      <w:marTop w:val="0"/>
      <w:marBottom w:val="0"/>
      <w:divBdr>
        <w:top w:val="none" w:sz="0" w:space="0" w:color="auto"/>
        <w:left w:val="none" w:sz="0" w:space="0" w:color="auto"/>
        <w:bottom w:val="none" w:sz="0" w:space="0" w:color="auto"/>
        <w:right w:val="none" w:sz="0" w:space="0" w:color="auto"/>
      </w:divBdr>
    </w:div>
    <w:div w:id="736514334">
      <w:bodyDiv w:val="1"/>
      <w:marLeft w:val="0"/>
      <w:marRight w:val="0"/>
      <w:marTop w:val="0"/>
      <w:marBottom w:val="0"/>
      <w:divBdr>
        <w:top w:val="none" w:sz="0" w:space="0" w:color="auto"/>
        <w:left w:val="none" w:sz="0" w:space="0" w:color="auto"/>
        <w:bottom w:val="none" w:sz="0" w:space="0" w:color="auto"/>
        <w:right w:val="none" w:sz="0" w:space="0" w:color="auto"/>
      </w:divBdr>
    </w:div>
    <w:div w:id="886377619">
      <w:bodyDiv w:val="1"/>
      <w:marLeft w:val="0"/>
      <w:marRight w:val="0"/>
      <w:marTop w:val="0"/>
      <w:marBottom w:val="0"/>
      <w:divBdr>
        <w:top w:val="none" w:sz="0" w:space="0" w:color="auto"/>
        <w:left w:val="none" w:sz="0" w:space="0" w:color="auto"/>
        <w:bottom w:val="none" w:sz="0" w:space="0" w:color="auto"/>
        <w:right w:val="none" w:sz="0" w:space="0" w:color="auto"/>
      </w:divBdr>
      <w:divsChild>
        <w:div w:id="133529433">
          <w:marLeft w:val="0"/>
          <w:marRight w:val="0"/>
          <w:marTop w:val="0"/>
          <w:marBottom w:val="0"/>
          <w:divBdr>
            <w:top w:val="none" w:sz="0" w:space="0" w:color="auto"/>
            <w:left w:val="none" w:sz="0" w:space="0" w:color="auto"/>
            <w:bottom w:val="none" w:sz="0" w:space="0" w:color="auto"/>
            <w:right w:val="none" w:sz="0" w:space="0" w:color="auto"/>
          </w:divBdr>
          <w:divsChild>
            <w:div w:id="509956575">
              <w:marLeft w:val="0"/>
              <w:marRight w:val="0"/>
              <w:marTop w:val="0"/>
              <w:marBottom w:val="0"/>
              <w:divBdr>
                <w:top w:val="none" w:sz="0" w:space="0" w:color="auto"/>
                <w:left w:val="none" w:sz="0" w:space="0" w:color="auto"/>
                <w:bottom w:val="none" w:sz="0" w:space="0" w:color="auto"/>
                <w:right w:val="none" w:sz="0" w:space="0" w:color="auto"/>
              </w:divBdr>
              <w:divsChild>
                <w:div w:id="656421011">
                  <w:marLeft w:val="0"/>
                  <w:marRight w:val="0"/>
                  <w:marTop w:val="0"/>
                  <w:marBottom w:val="0"/>
                  <w:divBdr>
                    <w:top w:val="none" w:sz="0" w:space="0" w:color="auto"/>
                    <w:left w:val="none" w:sz="0" w:space="0" w:color="auto"/>
                    <w:bottom w:val="none" w:sz="0" w:space="0" w:color="auto"/>
                    <w:right w:val="none" w:sz="0" w:space="0" w:color="auto"/>
                  </w:divBdr>
                  <w:divsChild>
                    <w:div w:id="1021007515">
                      <w:marLeft w:val="0"/>
                      <w:marRight w:val="0"/>
                      <w:marTop w:val="0"/>
                      <w:marBottom w:val="0"/>
                      <w:divBdr>
                        <w:top w:val="none" w:sz="0" w:space="0" w:color="auto"/>
                        <w:left w:val="none" w:sz="0" w:space="0" w:color="auto"/>
                        <w:bottom w:val="none" w:sz="0" w:space="0" w:color="auto"/>
                        <w:right w:val="none" w:sz="0" w:space="0" w:color="auto"/>
                      </w:divBdr>
                      <w:divsChild>
                        <w:div w:id="56580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706100">
      <w:bodyDiv w:val="1"/>
      <w:marLeft w:val="0"/>
      <w:marRight w:val="0"/>
      <w:marTop w:val="0"/>
      <w:marBottom w:val="0"/>
      <w:divBdr>
        <w:top w:val="none" w:sz="0" w:space="0" w:color="auto"/>
        <w:left w:val="none" w:sz="0" w:space="0" w:color="auto"/>
        <w:bottom w:val="none" w:sz="0" w:space="0" w:color="auto"/>
        <w:right w:val="none" w:sz="0" w:space="0" w:color="auto"/>
      </w:divBdr>
    </w:div>
    <w:div w:id="1133596292">
      <w:bodyDiv w:val="1"/>
      <w:marLeft w:val="0"/>
      <w:marRight w:val="0"/>
      <w:marTop w:val="0"/>
      <w:marBottom w:val="0"/>
      <w:divBdr>
        <w:top w:val="none" w:sz="0" w:space="0" w:color="auto"/>
        <w:left w:val="none" w:sz="0" w:space="0" w:color="auto"/>
        <w:bottom w:val="none" w:sz="0" w:space="0" w:color="auto"/>
        <w:right w:val="none" w:sz="0" w:space="0" w:color="auto"/>
      </w:divBdr>
    </w:div>
    <w:div w:id="1147549615">
      <w:bodyDiv w:val="1"/>
      <w:marLeft w:val="0"/>
      <w:marRight w:val="0"/>
      <w:marTop w:val="0"/>
      <w:marBottom w:val="0"/>
      <w:divBdr>
        <w:top w:val="none" w:sz="0" w:space="0" w:color="auto"/>
        <w:left w:val="none" w:sz="0" w:space="0" w:color="auto"/>
        <w:bottom w:val="none" w:sz="0" w:space="0" w:color="auto"/>
        <w:right w:val="none" w:sz="0" w:space="0" w:color="auto"/>
      </w:divBdr>
    </w:div>
    <w:div w:id="1488205860">
      <w:bodyDiv w:val="1"/>
      <w:marLeft w:val="0"/>
      <w:marRight w:val="0"/>
      <w:marTop w:val="0"/>
      <w:marBottom w:val="0"/>
      <w:divBdr>
        <w:top w:val="none" w:sz="0" w:space="0" w:color="auto"/>
        <w:left w:val="none" w:sz="0" w:space="0" w:color="auto"/>
        <w:bottom w:val="none" w:sz="0" w:space="0" w:color="auto"/>
        <w:right w:val="none" w:sz="0" w:space="0" w:color="auto"/>
      </w:divBdr>
      <w:divsChild>
        <w:div w:id="783236299">
          <w:marLeft w:val="0"/>
          <w:marRight w:val="0"/>
          <w:marTop w:val="0"/>
          <w:marBottom w:val="0"/>
          <w:divBdr>
            <w:top w:val="none" w:sz="0" w:space="0" w:color="auto"/>
            <w:left w:val="none" w:sz="0" w:space="0" w:color="auto"/>
            <w:bottom w:val="none" w:sz="0" w:space="0" w:color="auto"/>
            <w:right w:val="none" w:sz="0" w:space="0" w:color="auto"/>
          </w:divBdr>
          <w:divsChild>
            <w:div w:id="25201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5492">
      <w:bodyDiv w:val="1"/>
      <w:marLeft w:val="0"/>
      <w:marRight w:val="0"/>
      <w:marTop w:val="0"/>
      <w:marBottom w:val="0"/>
      <w:divBdr>
        <w:top w:val="none" w:sz="0" w:space="0" w:color="auto"/>
        <w:left w:val="none" w:sz="0" w:space="0" w:color="auto"/>
        <w:bottom w:val="none" w:sz="0" w:space="0" w:color="auto"/>
        <w:right w:val="none" w:sz="0" w:space="0" w:color="auto"/>
      </w:divBdr>
      <w:divsChild>
        <w:div w:id="1855414508">
          <w:marLeft w:val="0"/>
          <w:marRight w:val="0"/>
          <w:marTop w:val="0"/>
          <w:marBottom w:val="0"/>
          <w:divBdr>
            <w:top w:val="none" w:sz="0" w:space="0" w:color="auto"/>
            <w:left w:val="none" w:sz="0" w:space="0" w:color="auto"/>
            <w:bottom w:val="none" w:sz="0" w:space="0" w:color="auto"/>
            <w:right w:val="none" w:sz="0" w:space="0" w:color="auto"/>
          </w:divBdr>
        </w:div>
      </w:divsChild>
    </w:div>
    <w:div w:id="1537160652">
      <w:bodyDiv w:val="1"/>
      <w:marLeft w:val="0"/>
      <w:marRight w:val="0"/>
      <w:marTop w:val="0"/>
      <w:marBottom w:val="0"/>
      <w:divBdr>
        <w:top w:val="none" w:sz="0" w:space="0" w:color="auto"/>
        <w:left w:val="none" w:sz="0" w:space="0" w:color="auto"/>
        <w:bottom w:val="none" w:sz="0" w:space="0" w:color="auto"/>
        <w:right w:val="none" w:sz="0" w:space="0" w:color="auto"/>
      </w:divBdr>
    </w:div>
    <w:div w:id="1721125289">
      <w:bodyDiv w:val="1"/>
      <w:marLeft w:val="0"/>
      <w:marRight w:val="0"/>
      <w:marTop w:val="0"/>
      <w:marBottom w:val="0"/>
      <w:divBdr>
        <w:top w:val="none" w:sz="0" w:space="0" w:color="auto"/>
        <w:left w:val="none" w:sz="0" w:space="0" w:color="auto"/>
        <w:bottom w:val="none" w:sz="0" w:space="0" w:color="auto"/>
        <w:right w:val="none" w:sz="0" w:space="0" w:color="auto"/>
      </w:divBdr>
      <w:divsChild>
        <w:div w:id="1390418558">
          <w:marLeft w:val="0"/>
          <w:marRight w:val="0"/>
          <w:marTop w:val="0"/>
          <w:marBottom w:val="0"/>
          <w:divBdr>
            <w:top w:val="none" w:sz="0" w:space="0" w:color="auto"/>
            <w:left w:val="none" w:sz="0" w:space="0" w:color="auto"/>
            <w:bottom w:val="none" w:sz="0" w:space="0" w:color="auto"/>
            <w:right w:val="none" w:sz="0" w:space="0" w:color="auto"/>
          </w:divBdr>
          <w:divsChild>
            <w:div w:id="1142967260">
              <w:marLeft w:val="0"/>
              <w:marRight w:val="0"/>
              <w:marTop w:val="0"/>
              <w:marBottom w:val="0"/>
              <w:divBdr>
                <w:top w:val="none" w:sz="0" w:space="0" w:color="auto"/>
                <w:left w:val="none" w:sz="0" w:space="0" w:color="auto"/>
                <w:bottom w:val="none" w:sz="0" w:space="0" w:color="auto"/>
                <w:right w:val="none" w:sz="0" w:space="0" w:color="auto"/>
              </w:divBdr>
              <w:divsChild>
                <w:div w:id="1463887810">
                  <w:marLeft w:val="0"/>
                  <w:marRight w:val="0"/>
                  <w:marTop w:val="0"/>
                  <w:marBottom w:val="0"/>
                  <w:divBdr>
                    <w:top w:val="none" w:sz="0" w:space="0" w:color="auto"/>
                    <w:left w:val="none" w:sz="0" w:space="0" w:color="auto"/>
                    <w:bottom w:val="none" w:sz="0" w:space="0" w:color="auto"/>
                    <w:right w:val="none" w:sz="0" w:space="0" w:color="auto"/>
                  </w:divBdr>
                  <w:divsChild>
                    <w:div w:id="1200700582">
                      <w:marLeft w:val="0"/>
                      <w:marRight w:val="0"/>
                      <w:marTop w:val="0"/>
                      <w:marBottom w:val="0"/>
                      <w:divBdr>
                        <w:top w:val="none" w:sz="0" w:space="0" w:color="auto"/>
                        <w:left w:val="none" w:sz="0" w:space="0" w:color="auto"/>
                        <w:bottom w:val="none" w:sz="0" w:space="0" w:color="auto"/>
                        <w:right w:val="none" w:sz="0" w:space="0" w:color="auto"/>
                      </w:divBdr>
                      <w:divsChild>
                        <w:div w:id="687365272">
                          <w:marLeft w:val="0"/>
                          <w:marRight w:val="0"/>
                          <w:marTop w:val="0"/>
                          <w:marBottom w:val="0"/>
                          <w:divBdr>
                            <w:top w:val="none" w:sz="0" w:space="0" w:color="auto"/>
                            <w:left w:val="none" w:sz="0" w:space="0" w:color="auto"/>
                            <w:bottom w:val="none" w:sz="0" w:space="0" w:color="auto"/>
                            <w:right w:val="none" w:sz="0" w:space="0" w:color="auto"/>
                          </w:divBdr>
                          <w:divsChild>
                            <w:div w:id="1103956970">
                              <w:marLeft w:val="0"/>
                              <w:marRight w:val="0"/>
                              <w:marTop w:val="0"/>
                              <w:marBottom w:val="0"/>
                              <w:divBdr>
                                <w:top w:val="none" w:sz="0" w:space="0" w:color="auto"/>
                                <w:left w:val="none" w:sz="0" w:space="0" w:color="auto"/>
                                <w:bottom w:val="none" w:sz="0" w:space="0" w:color="auto"/>
                                <w:right w:val="none" w:sz="0" w:space="0" w:color="auto"/>
                              </w:divBdr>
                              <w:divsChild>
                                <w:div w:id="1983726445">
                                  <w:marLeft w:val="0"/>
                                  <w:marRight w:val="0"/>
                                  <w:marTop w:val="0"/>
                                  <w:marBottom w:val="0"/>
                                  <w:divBdr>
                                    <w:top w:val="none" w:sz="0" w:space="0" w:color="auto"/>
                                    <w:left w:val="none" w:sz="0" w:space="0" w:color="auto"/>
                                    <w:bottom w:val="none" w:sz="0" w:space="0" w:color="auto"/>
                                    <w:right w:val="none" w:sz="0" w:space="0" w:color="auto"/>
                                  </w:divBdr>
                                  <w:divsChild>
                                    <w:div w:id="148481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6204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10</Pages>
  <Words>2612</Words>
  <Characters>14366</Characters>
  <Application>Microsoft Office Word</Application>
  <DocSecurity>0</DocSecurity>
  <Lines>119</Lines>
  <Paragraphs>33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MBIMBA Family</dc:creator>
  <cp:lastModifiedBy>Famille M</cp:lastModifiedBy>
  <cp:revision>2</cp:revision>
  <dcterms:created xsi:type="dcterms:W3CDTF">2018-11-22T09:07:00Z</dcterms:created>
  <dcterms:modified xsi:type="dcterms:W3CDTF">2018-11-22T09:07:00Z</dcterms:modified>
</cp:coreProperties>
</file>